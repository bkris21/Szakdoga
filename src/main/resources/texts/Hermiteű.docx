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694" w:rsidRDefault="007A3DB9" w:rsidP="007A3DB9">
      <w:pPr>
        <w:pStyle w:val="Cmsor1"/>
        <w:jc w:val="center"/>
      </w:pPr>
      <w:r>
        <w:t>Hermite-interpoláció</w:t>
      </w:r>
    </w:p>
    <w:p w:rsidR="007A3DB9" w:rsidRDefault="007A3DB9" w:rsidP="007A3DB9">
      <w:pPr>
        <w:pStyle w:val="Cmsor2"/>
      </w:pPr>
      <w:r>
        <w:t>Motiváció:</w:t>
      </w:r>
    </w:p>
    <w:p w:rsidR="007A3DB9" w:rsidRDefault="007A3DB9" w:rsidP="007A3DB9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f∈</m:t>
        </m:r>
        <m:sSub>
          <m:sSubPr>
            <m:ctrlPr>
              <w:ins w:id="0" w:author="Unknown" w:date="2017-12-20T11:55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∁</m:t>
            </m:r>
          </m:e>
          <m:sub>
            <m:d>
              <m:dPr>
                <m:begChr m:val="["/>
                <m:endChr m:val="]"/>
                <m:ctrlPr>
                  <w:ins w:id="1" w:author="Training" w:date="2017-12-20T12:01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sub>
        </m:sSub>
        <m:r>
          <w:rPr>
            <w:rFonts w:ascii="Cambria Math" w:hAnsi="Cambria Math"/>
          </w:rPr>
          <m:t xml:space="preserve"> és a≤</m:t>
        </m:r>
        <m:sSubSup>
          <m:sSubSupPr>
            <m:ctrlPr>
              <w:ins w:id="2" w:author="Unknown" w:date="2017-12-20T11:55:00Z">
                <w:rPr>
                  <w:rFonts w:ascii="Cambria Math" w:eastAsiaTheme="minorEastAsia" w:hAnsi="Cambria Math" w:cs="Cambria Math"/>
                  <w:i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0</m:t>
            </m:r>
          </m:sub>
          <m:sup>
            <m:d>
              <m:dPr>
                <m:ctrlPr>
                  <w:ins w:id="3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ins w:id="4" w:author="Unknown" w:date="2017-12-20T11:55:00Z">
                <w:rPr>
                  <w:rFonts w:ascii="Cambria Math" w:eastAsiaTheme="minorEastAsia" w:hAnsi="Cambria Math" w:cs="Cambria Math"/>
                  <w:i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  <m:sup>
            <m:d>
              <m:dPr>
                <m:ctrlPr>
                  <w:ins w:id="5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&lt;… &lt;</m:t>
        </m:r>
        <m:sSubSup>
          <m:sSubSupPr>
            <m:ctrlPr>
              <w:ins w:id="6" w:author="Unknown" w:date="2017-12-20T11:55:00Z">
                <w:rPr>
                  <w:rFonts w:ascii="Cambria Math" w:eastAsiaTheme="minorEastAsia" w:hAnsi="Cambria Math" w:cs="Cambria Math"/>
                  <w:i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  <m:sup>
            <m:d>
              <m:dPr>
                <m:ctrlPr>
                  <w:ins w:id="7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≤b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alappontok és valamely </w:t>
      </w:r>
      <m:oMath>
        <m:r>
          <w:rPr>
            <w:rFonts w:ascii="Cambria Math" w:eastAsiaTheme="minorEastAsia" w:hAnsi="Cambria Math"/>
          </w:rPr>
          <m:t>k∈{0,…,n}</m:t>
        </m:r>
      </m:oMath>
      <w:r>
        <w:rPr>
          <w:rFonts w:eastAsiaTheme="minorEastAsia"/>
        </w:rPr>
        <w:t xml:space="preserve"> az </w:t>
      </w:r>
      <m:oMath>
        <m:sSub>
          <m:sSubPr>
            <m:ctrlPr>
              <w:ins w:id="8" w:author="Unknown" w:date="2017-12-20T11:55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-ban az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-nek legyen szélsőértéke, inflexiós pontja, egyéb geometriai tulajdonsága. Ekkor a fenti alappontokra illeszkedő eddig tanult interpolációs polinom vajon rendelkezik-e ezekkel a tulajdonságokkal </w:t>
      </w:r>
      <m:oMath>
        <m:sSub>
          <m:sSubPr>
            <m:ctrlPr>
              <w:ins w:id="9" w:author="Unknown" w:date="2017-12-20T11:55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-ban</w:t>
      </w:r>
      <w:r>
        <w:rPr>
          <w:rFonts w:eastAsiaTheme="minorEastAsia"/>
        </w:rPr>
        <w:t xml:space="preserve"> ? Válasz: Nem mindig. Megoldás: Hermite-interpoláció alkalmazása.</w:t>
      </w:r>
    </w:p>
    <w:p w:rsidR="007A3DB9" w:rsidRDefault="007A3DB9" w:rsidP="007A3DB9">
      <w:pPr>
        <w:pStyle w:val="Cmsor2"/>
      </w:pPr>
      <w:r>
        <w:t>Hermite-féle interpolációs polinom:</w:t>
      </w:r>
    </w:p>
    <w:p w:rsidR="007A3DB9" w:rsidRDefault="007A3DB9" w:rsidP="007A3DB9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Legyenek </w:t>
      </w:r>
      <m:oMath>
        <m:r>
          <w:rPr>
            <w:rFonts w:ascii="Cambria Math" w:hAnsi="Cambria Math"/>
          </w:rPr>
          <m:t>f∈</m:t>
        </m:r>
        <m:sSub>
          <m:sSubPr>
            <m:ctrlPr>
              <w:ins w:id="10" w:author="Unknown" w:date="2017-12-20T11:55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∁</m:t>
            </m:r>
          </m:e>
          <m:sub>
            <m:d>
              <m:dPr>
                <m:begChr m:val="["/>
                <m:endChr m:val="]"/>
                <m:ctrlPr>
                  <w:ins w:id="11" w:author="Training" w:date="2017-12-20T12:01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a≤</m:t>
        </m:r>
        <m:sSubSup>
          <m:sSubSupPr>
            <m:ctrlPr>
              <w:ins w:id="12" w:author="Unknown" w:date="2017-12-20T11:55:00Z">
                <w:rPr>
                  <w:rFonts w:ascii="Cambria Math" w:eastAsiaTheme="minorEastAsia" w:hAnsi="Cambria Math" w:cs="Cambria Math"/>
                  <w:i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0</m:t>
            </m:r>
          </m:sub>
          <m:sup>
            <m:d>
              <m:dPr>
                <m:ctrlPr>
                  <w:ins w:id="13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ins w:id="14" w:author="Unknown" w:date="2017-12-20T11:55:00Z">
                <w:rPr>
                  <w:rFonts w:ascii="Cambria Math" w:eastAsiaTheme="minorEastAsia" w:hAnsi="Cambria Math" w:cs="Cambria Math"/>
                  <w:i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  <m:sup>
            <m:d>
              <m:dPr>
                <m:ctrlPr>
                  <w:ins w:id="15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&lt;… &lt;</m:t>
        </m:r>
        <m:sSubSup>
          <m:sSubSupPr>
            <m:ctrlPr>
              <w:ins w:id="16" w:author="Unknown" w:date="2017-12-20T11:55:00Z">
                <w:rPr>
                  <w:rFonts w:ascii="Cambria Math" w:eastAsiaTheme="minorEastAsia" w:hAnsi="Cambria Math" w:cs="Cambria Math"/>
                  <w:i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  <m:sup>
            <m:d>
              <m:dPr>
                <m:ctrlPr>
                  <w:ins w:id="17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≤b</m:t>
        </m:r>
      </m:oMath>
      <w:r>
        <w:rPr>
          <w:rFonts w:eastAsiaTheme="majorEastAsia" w:cstheme="majorBidi"/>
        </w:rPr>
        <w:t xml:space="preserve"> alappontok és </w:t>
      </w:r>
      <m:oMath>
        <m:sSub>
          <m:sSubPr>
            <m:ctrlPr>
              <w:ins w:id="18" w:author="Unknown" w:date="2017-12-20T11:55:00Z">
                <w:rPr>
                  <w:rFonts w:ascii="Cambria Math" w:eastAsiaTheme="majorEastAsia" w:hAnsi="Cambria Math" w:cstheme="majorBidi"/>
                  <w:i/>
                </w:rPr>
              </w:ins>
            </m:ctrlPr>
          </m:sSubPr>
          <m:e>
            <m:r>
              <w:rPr>
                <w:rFonts w:ascii="Cambria Math" w:eastAsiaTheme="majorEastAsia" w:hAnsi="Cambria Math" w:cstheme="majorBidi"/>
              </w:rPr>
              <m:t>m</m:t>
            </m:r>
          </m:e>
          <m:sub>
            <m:r>
              <w:rPr>
                <w:rFonts w:ascii="Cambria Math" w:eastAsiaTheme="majorEastAsia" w:hAnsi="Cambria Math" w:cstheme="majorBidi"/>
              </w:rPr>
              <m:t>0</m:t>
            </m:r>
          </m:sub>
        </m:sSub>
        <m:r>
          <w:rPr>
            <w:rFonts w:ascii="Cambria Math" w:eastAsiaTheme="majorEastAsia" w:hAnsi="Cambria Math" w:cstheme="majorBidi"/>
          </w:rPr>
          <m:t>,</m:t>
        </m:r>
        <m:r>
          <w:rPr>
            <w:rFonts w:ascii="Cambria Math" w:eastAsiaTheme="majorEastAsia" w:hAnsi="Cambria Math" w:cstheme="majorBidi"/>
          </w:rPr>
          <m:t xml:space="preserve"> </m:t>
        </m:r>
        <m:sSub>
          <m:sSubPr>
            <m:ctrlPr>
              <w:ins w:id="19" w:author="Unknown" w:date="2017-12-20T11:55:00Z">
                <w:rPr>
                  <w:rFonts w:ascii="Cambria Math" w:eastAsiaTheme="majorEastAsia" w:hAnsi="Cambria Math" w:cstheme="majorBidi"/>
                  <w:i/>
                </w:rPr>
              </w:ins>
            </m:ctrlPr>
          </m:sSubPr>
          <m:e>
            <m:r>
              <w:rPr>
                <w:rFonts w:ascii="Cambria Math" w:eastAsiaTheme="majorEastAsia" w:hAnsi="Cambria Math" w:cstheme="majorBidi"/>
              </w:rPr>
              <m:t>m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 xml:space="preserve">,…, </m:t>
        </m:r>
        <m:sSub>
          <m:sSubPr>
            <m:ctrlPr>
              <w:ins w:id="20" w:author="Unknown" w:date="2017-12-20T11:55:00Z">
                <w:rPr>
                  <w:rFonts w:ascii="Cambria Math" w:eastAsiaTheme="majorEastAsia" w:hAnsi="Cambria Math" w:cstheme="majorBidi"/>
                  <w:i/>
                </w:rPr>
              </w:ins>
            </m:ctrlPr>
          </m:sSubPr>
          <m:e>
            <m:r>
              <w:rPr>
                <w:rFonts w:ascii="Cambria Math" w:eastAsiaTheme="majorEastAsia" w:hAnsi="Cambria Math" w:cstheme="majorBidi"/>
              </w:rPr>
              <m:t>m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  <m:r>
          <w:rPr>
            <w:rFonts w:ascii="Cambria Math" w:eastAsiaTheme="majorEastAsia" w:hAnsi="Cambria Math" w:cstheme="majorBidi"/>
          </w:rPr>
          <m:t>∈</m:t>
        </m:r>
        <m:sSup>
          <m:sSupPr>
            <m:ctrlPr>
              <w:ins w:id="21" w:author="Unknown" w:date="2017-12-20T11:55:00Z">
                <w:rPr>
                  <w:rFonts w:ascii="Cambria Math" w:eastAsiaTheme="majorEastAsia" w:hAnsi="Cambria Math" w:cstheme="majorBidi"/>
                  <w:i/>
                </w:rPr>
              </w:ins>
            </m:ctrlPr>
          </m:sSupPr>
          <m:e>
            <m:r>
              <m:rPr>
                <m:scr m:val="double-struck"/>
              </m:rPr>
              <w:rPr>
                <w:rFonts w:ascii="Cambria Math" w:eastAsiaTheme="majorEastAsia" w:hAnsi="Cambria Math" w:cstheme="majorBidi"/>
              </w:rPr>
              <m:t>N</m:t>
            </m:r>
          </m:e>
          <m:sup>
            <m:r>
              <w:rPr>
                <w:rFonts w:ascii="Cambria Math" w:eastAsiaTheme="majorEastAsia" w:hAnsi="Cambria Math" w:cstheme="majorBidi"/>
              </w:rPr>
              <m:t>+</m:t>
            </m:r>
          </m:sup>
        </m:sSup>
      </m:oMath>
      <w:r w:rsidR="00137D56">
        <w:rPr>
          <w:rFonts w:eastAsiaTheme="majorEastAsia" w:cstheme="majorBidi"/>
        </w:rPr>
        <w:t xml:space="preserve"> multiplicitások és </w:t>
      </w:r>
      <m:oMath>
        <m:sSubSup>
          <m:sSubSupPr>
            <m:ctrlPr>
              <w:ins w:id="22" w:author="Unknown" w:date="2017-12-20T11:55:00Z">
                <w:rPr>
                  <w:rFonts w:ascii="Cambria Math" w:eastAsiaTheme="minorEastAsia" w:hAnsi="Cambria Math" w:cs="Cambria Math"/>
                  <w:i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0</m:t>
            </m:r>
          </m:sub>
          <m:sup>
            <m:d>
              <m:dPr>
                <m:ctrlPr>
                  <w:ins w:id="23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="Cambria Math"/>
          </w:rPr>
          <m:t>,</m:t>
        </m:r>
        <m:sSubSup>
          <m:sSubSupPr>
            <m:ctrlPr>
              <w:ins w:id="24" w:author="Unknown" w:date="2017-12-20T11:55:00Z">
                <w:rPr>
                  <w:rFonts w:ascii="Cambria Math" w:eastAsiaTheme="minorEastAsia" w:hAnsi="Cambria Math" w:cs="Cambria Math"/>
                  <w:i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0</m:t>
            </m:r>
          </m:sub>
          <m:sup>
            <m:d>
              <m:dPr>
                <m:ctrlPr>
                  <w:ins w:id="25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 w:cs="Cambria Math"/>
          </w:rPr>
          <m:t>,…,</m:t>
        </m:r>
        <m:sSubSup>
          <m:sSubSupPr>
            <m:ctrlPr>
              <w:ins w:id="26" w:author="Unknown" w:date="2017-12-20T11:55:00Z">
                <w:rPr>
                  <w:rFonts w:ascii="Cambria Math" w:eastAsiaTheme="minorEastAsia" w:hAnsi="Cambria Math" w:cs="Cambria Math"/>
                  <w:i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0</m:t>
            </m:r>
          </m:sub>
          <m:sup>
            <m:d>
              <m:dPr>
                <m:ctrlPr>
                  <w:ins w:id="27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28" w:author="Unknown" w:date="2017-12-20T11:55:00Z">
                        <w:rPr>
                          <w:rFonts w:ascii="Cambria Math" w:eastAsiaTheme="minorEastAsia" w:hAnsi="Cambria Math" w:cs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</w:rPr>
                  <m:t>-1</m:t>
                </m:r>
              </m:e>
            </m:d>
          </m:sup>
        </m:sSubSup>
        <m:r>
          <w:rPr>
            <w:rFonts w:ascii="Cambria Math" w:eastAsiaTheme="minorEastAsia" w:hAnsi="Cambria Math" w:cs="Cambria Math"/>
          </w:rPr>
          <m:t>,…,</m:t>
        </m:r>
        <m:sSubSup>
          <m:sSubSupPr>
            <m:ctrlPr>
              <w:ins w:id="29" w:author="Unknown" w:date="2017-12-20T11:55:00Z">
                <w:rPr>
                  <w:rFonts w:ascii="Cambria Math" w:eastAsiaTheme="minorEastAsia" w:hAnsi="Cambria Math" w:cs="Cambria Math"/>
                  <w:i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  <m:sup>
            <m:d>
              <m:dPr>
                <m:ctrlPr>
                  <w:ins w:id="30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="Cambria Math"/>
          </w:rPr>
          <m:t>,</m:t>
        </m:r>
        <m:sSubSup>
          <m:sSubSupPr>
            <m:ctrlPr>
              <w:ins w:id="31" w:author="Unknown" w:date="2017-12-20T11:55:00Z">
                <w:rPr>
                  <w:rFonts w:ascii="Cambria Math" w:eastAsiaTheme="minorEastAsia" w:hAnsi="Cambria Math" w:cs="Cambria Math"/>
                  <w:i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  <m:sup>
            <m:d>
              <m:dPr>
                <m:ctrlPr>
                  <w:ins w:id="32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33" w:author="Unknown" w:date="2017-12-20T11:55:00Z">
                        <w:rPr>
                          <w:rFonts w:ascii="Cambria Math" w:eastAsiaTheme="minorEastAsia" w:hAnsi="Cambria Math" w:cs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</w:rPr>
                  <m:t>-1</m:t>
                </m:r>
              </m:e>
            </m:d>
          </m:sup>
        </m:sSubSup>
        <m:r>
          <m:rPr>
            <m:scr m:val="double-struck"/>
          </m:rPr>
          <w:rPr>
            <w:rFonts w:ascii="Cambria Math" w:eastAsiaTheme="minorEastAsia" w:hAnsi="Cambria Math" w:cs="Cambria Math"/>
          </w:rPr>
          <m:t>∈R</m:t>
        </m:r>
      </m:oMath>
      <w:r w:rsidR="00137D56">
        <w:rPr>
          <w:rFonts w:eastAsiaTheme="majorEastAsia" w:cstheme="majorBidi"/>
        </w:rPr>
        <w:t xml:space="preserve"> értékek és derivált értékek és</w:t>
      </w:r>
      <w:r w:rsidR="00137D56">
        <w:rPr>
          <w:rFonts w:eastAsiaTheme="majorEastAsia" w:cstheme="majorBidi"/>
        </w:rPr>
        <w:br/>
      </w:r>
      <m:oMath>
        <m:r>
          <w:rPr>
            <w:rFonts w:ascii="Cambria Math" w:eastAsiaTheme="majorEastAsia" w:hAnsi="Cambria Math" w:cstheme="majorBidi"/>
          </w:rPr>
          <m:t xml:space="preserve"> m = </m:t>
        </m:r>
        <m:nary>
          <m:naryPr>
            <m:chr m:val="∑"/>
            <m:limLoc m:val="undOvr"/>
            <m:ctrlPr>
              <w:ins w:id="34" w:author="Unknown" w:date="2017-12-20T11:59:00Z">
                <w:rPr>
                  <w:rFonts w:ascii="Cambria Math" w:eastAsiaTheme="majorEastAsia" w:hAnsi="Cambria Math" w:cstheme="majorBidi"/>
                  <w:i/>
                </w:rPr>
              </w:ins>
            </m:ctrlPr>
          </m:naryPr>
          <m:sub>
            <m:r>
              <w:rPr>
                <w:rFonts w:ascii="Cambria Math" w:eastAsiaTheme="majorEastAsia" w:hAnsi="Cambria Math" w:cstheme="majorBidi"/>
              </w:rPr>
              <m:t>i=0</m:t>
            </m:r>
          </m:sub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  <m:e>
            <m:sSub>
              <m:sSubPr>
                <m:ctrlPr>
                  <w:ins w:id="35" w:author="Unknown" w:date="2017-12-20T11:55:00Z">
                    <w:rPr>
                      <w:rFonts w:ascii="Cambria Math" w:eastAsiaTheme="majorEastAsia" w:hAnsi="Cambria Math" w:cstheme="majorBidi"/>
                      <w:i/>
                    </w:rPr>
                  </w:ins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m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-1</m:t>
            </m:r>
          </m:e>
        </m:nary>
      </m:oMath>
      <w:r w:rsidR="00137D56">
        <w:rPr>
          <w:rFonts w:eastAsiaTheme="majorEastAsia" w:cstheme="majorBidi"/>
        </w:rPr>
        <w:t xml:space="preserve">, ekkor a fentiekre illeszkedő </w:t>
      </w:r>
      <m:oMath>
        <m:sSub>
          <m:sSubPr>
            <m:ctrlPr>
              <w:ins w:id="36" w:author="Unknown" w:date="2017-12-20T11:55:00Z">
                <w:rPr>
                  <w:rFonts w:ascii="Cambria Math" w:eastAsiaTheme="majorEastAsia" w:hAnsi="Cambria Math" w:cstheme="majorBidi"/>
                  <w:i/>
                </w:rPr>
              </w:ins>
            </m:ctrlPr>
          </m:sSubPr>
          <m:e>
            <m:r>
              <w:rPr>
                <w:rFonts w:ascii="Cambria Math" w:eastAsiaTheme="majorEastAsia" w:hAnsi="Cambria Math" w:cstheme="majorBidi"/>
              </w:rPr>
              <m:t>H</m:t>
            </m:r>
          </m:e>
          <m:sub>
            <m:r>
              <w:rPr>
                <w:rFonts w:ascii="Cambria Math" w:eastAsiaTheme="majorEastAsia" w:hAnsi="Cambria Math" w:cstheme="majorBidi"/>
              </w:rPr>
              <m:t>m</m:t>
            </m:r>
          </m:sub>
        </m:sSub>
        <m:r>
          <w:rPr>
            <w:rFonts w:ascii="Cambria Math" w:eastAsiaTheme="majorEastAsia" w:hAnsi="Cambria Math" w:cstheme="majorBidi"/>
          </w:rPr>
          <m:t>∈</m:t>
        </m:r>
        <m:sSub>
          <m:sSubPr>
            <m:ctrlPr>
              <w:ins w:id="37" w:author="Unknown" w:date="2017-12-20T11:55:00Z">
                <w:rPr>
                  <w:rFonts w:ascii="Cambria Math" w:eastAsiaTheme="majorEastAsia" w:hAnsi="Cambria Math" w:cstheme="majorBidi"/>
                  <w:i/>
                </w:rPr>
              </w:ins>
            </m:ctrlPr>
          </m:sSubPr>
          <m:e>
            <m:r>
              <w:rPr>
                <w:rFonts w:ascii="Cambria Math" w:eastAsiaTheme="majorEastAsia" w:hAnsi="Cambria Math" w:cstheme="majorBidi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</w:rPr>
              <m:t>m</m:t>
            </m:r>
          </m:sub>
        </m:sSub>
      </m:oMath>
      <w:r w:rsidR="00137D56">
        <w:rPr>
          <w:rFonts w:eastAsiaTheme="majorEastAsia" w:cstheme="majorBidi"/>
        </w:rPr>
        <w:t xml:space="preserve"> m-ed fokú Hermite-féle interpolációs polinomnak nevezzük.</w:t>
      </w:r>
    </w:p>
    <w:p w:rsidR="00137D56" w:rsidRDefault="00137D56" w:rsidP="00137D56">
      <w:pPr>
        <w:pStyle w:val="Cmsor2"/>
      </w:pPr>
      <w:r>
        <w:t>Hermite-féle interpolációs polinom meghatározása osztott differenciákkal:</w:t>
      </w:r>
    </w:p>
    <w:p w:rsidR="00137D56" w:rsidRDefault="00137D56" w:rsidP="00137D56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Legyenek </w:t>
      </w:r>
      <m:oMath>
        <m:r>
          <w:rPr>
            <w:rFonts w:ascii="Cambria Math" w:hAnsi="Cambria Math"/>
          </w:rPr>
          <m:t>f∈</m:t>
        </m:r>
        <m:sSub>
          <m:sSubPr>
            <m:ctrlPr>
              <w:ins w:id="38" w:author="Unknown" w:date="2017-12-20T11:55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∁</m:t>
            </m:r>
          </m:e>
          <m:sub>
            <m:d>
              <m:dPr>
                <m:begChr m:val="["/>
                <m:endChr m:val="]"/>
                <m:ctrlPr>
                  <w:ins w:id="39" w:author="Training" w:date="2017-12-20T12:01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sub>
        </m:sSub>
        <m:r>
          <w:rPr>
            <w:rFonts w:ascii="Cambria Math" w:hAnsi="Cambria Math"/>
          </w:rPr>
          <m:t>, a≤</m:t>
        </m:r>
        <m:sSubSup>
          <m:sSubSupPr>
            <m:ctrlPr>
              <w:ins w:id="40" w:author="Unknown" w:date="2017-12-20T11:55:00Z">
                <w:rPr>
                  <w:rFonts w:ascii="Cambria Math" w:eastAsiaTheme="minorEastAsia" w:hAnsi="Cambria Math" w:cs="Cambria Math"/>
                  <w:i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0</m:t>
            </m:r>
          </m:sub>
          <m:sup>
            <m:d>
              <m:dPr>
                <m:ctrlPr>
                  <w:ins w:id="41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ins w:id="42" w:author="Unknown" w:date="2017-12-20T11:55:00Z">
                <w:rPr>
                  <w:rFonts w:ascii="Cambria Math" w:eastAsiaTheme="minorEastAsia" w:hAnsi="Cambria Math" w:cs="Cambria Math"/>
                  <w:i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  <m:sup>
            <m:d>
              <m:dPr>
                <m:ctrlPr>
                  <w:ins w:id="43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&lt;… &lt;</m:t>
        </m:r>
        <m:sSubSup>
          <m:sSubSupPr>
            <m:ctrlPr>
              <w:ins w:id="44" w:author="Unknown" w:date="2017-12-20T11:55:00Z">
                <w:rPr>
                  <w:rFonts w:ascii="Cambria Math" w:eastAsiaTheme="minorEastAsia" w:hAnsi="Cambria Math" w:cs="Cambria Math"/>
                  <w:i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  <m:sup>
            <m:d>
              <m:dPr>
                <m:ctrlPr>
                  <w:ins w:id="45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≤b</m:t>
        </m:r>
      </m:oMath>
      <w:r>
        <w:rPr>
          <w:rFonts w:eastAsiaTheme="majorEastAsia" w:cstheme="majorBidi"/>
        </w:rPr>
        <w:t xml:space="preserve"> alappontok és </w:t>
      </w:r>
      <m:oMath>
        <m:sSub>
          <m:sSubPr>
            <m:ctrlPr>
              <w:ins w:id="46" w:author="Unknown" w:date="2017-12-20T11:55:00Z">
                <w:rPr>
                  <w:rFonts w:ascii="Cambria Math" w:eastAsiaTheme="majorEastAsia" w:hAnsi="Cambria Math" w:cstheme="majorBidi"/>
                  <w:i/>
                </w:rPr>
              </w:ins>
            </m:ctrlPr>
          </m:sSubPr>
          <m:e>
            <m:r>
              <w:rPr>
                <w:rFonts w:ascii="Cambria Math" w:eastAsiaTheme="majorEastAsia" w:hAnsi="Cambria Math" w:cstheme="majorBidi"/>
              </w:rPr>
              <m:t>m</m:t>
            </m:r>
          </m:e>
          <m:sub>
            <m:r>
              <w:rPr>
                <w:rFonts w:ascii="Cambria Math" w:eastAsiaTheme="majorEastAsia" w:hAnsi="Cambria Math" w:cstheme="majorBidi"/>
              </w:rPr>
              <m:t>0</m:t>
            </m:r>
          </m:sub>
        </m:sSub>
        <m:r>
          <w:rPr>
            <w:rFonts w:ascii="Cambria Math" w:eastAsiaTheme="majorEastAsia" w:hAnsi="Cambria Math" w:cstheme="majorBidi"/>
          </w:rPr>
          <m:t>,</m:t>
        </m:r>
        <m:r>
          <w:rPr>
            <w:rFonts w:ascii="Cambria Math" w:eastAsiaTheme="majorEastAsia" w:hAnsi="Cambria Math" w:cstheme="majorBidi"/>
          </w:rPr>
          <m:t xml:space="preserve"> </m:t>
        </m:r>
        <m:sSub>
          <m:sSubPr>
            <m:ctrlPr>
              <w:ins w:id="47" w:author="Unknown" w:date="2017-12-20T11:55:00Z">
                <w:rPr>
                  <w:rFonts w:ascii="Cambria Math" w:eastAsiaTheme="majorEastAsia" w:hAnsi="Cambria Math" w:cstheme="majorBidi"/>
                  <w:i/>
                </w:rPr>
              </w:ins>
            </m:ctrlPr>
          </m:sSubPr>
          <m:e>
            <m:r>
              <w:rPr>
                <w:rFonts w:ascii="Cambria Math" w:eastAsiaTheme="majorEastAsia" w:hAnsi="Cambria Math" w:cstheme="majorBidi"/>
              </w:rPr>
              <m:t>m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 xml:space="preserve">,…, </m:t>
        </m:r>
        <m:sSub>
          <m:sSubPr>
            <m:ctrlPr>
              <w:ins w:id="48" w:author="Unknown" w:date="2017-12-20T11:55:00Z">
                <w:rPr>
                  <w:rFonts w:ascii="Cambria Math" w:eastAsiaTheme="majorEastAsia" w:hAnsi="Cambria Math" w:cstheme="majorBidi"/>
                  <w:i/>
                </w:rPr>
              </w:ins>
            </m:ctrlPr>
          </m:sSubPr>
          <m:e>
            <m:r>
              <w:rPr>
                <w:rFonts w:ascii="Cambria Math" w:eastAsiaTheme="majorEastAsia" w:hAnsi="Cambria Math" w:cstheme="majorBidi"/>
              </w:rPr>
              <m:t>m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  <m:r>
          <w:rPr>
            <w:rFonts w:ascii="Cambria Math" w:eastAsiaTheme="majorEastAsia" w:hAnsi="Cambria Math" w:cstheme="majorBidi"/>
          </w:rPr>
          <m:t>∈</m:t>
        </m:r>
        <m:sSup>
          <m:sSupPr>
            <m:ctrlPr>
              <w:ins w:id="49" w:author="Unknown" w:date="2017-12-20T11:55:00Z">
                <w:rPr>
                  <w:rFonts w:ascii="Cambria Math" w:eastAsiaTheme="majorEastAsia" w:hAnsi="Cambria Math" w:cstheme="majorBidi"/>
                  <w:i/>
                </w:rPr>
              </w:ins>
            </m:ctrlPr>
          </m:sSupPr>
          <m:e>
            <m:r>
              <m:rPr>
                <m:scr m:val="double-struck"/>
              </m:rPr>
              <w:rPr>
                <w:rFonts w:ascii="Cambria Math" w:eastAsiaTheme="majorEastAsia" w:hAnsi="Cambria Math" w:cstheme="majorBidi"/>
              </w:rPr>
              <m:t>N</m:t>
            </m:r>
          </m:e>
          <m:sup>
            <m:r>
              <w:rPr>
                <w:rFonts w:ascii="Cambria Math" w:eastAsiaTheme="majorEastAsia" w:hAnsi="Cambria Math" w:cstheme="majorBidi"/>
              </w:rPr>
              <m:t>+</m:t>
            </m:r>
          </m:sup>
        </m:sSup>
      </m:oMath>
      <w:r>
        <w:rPr>
          <w:rFonts w:eastAsiaTheme="majorEastAsia" w:cstheme="majorBidi"/>
        </w:rPr>
        <w:t xml:space="preserve"> multiplicitások és </w:t>
      </w:r>
      <m:oMath>
        <m:sSubSup>
          <m:sSubSupPr>
            <m:ctrlPr>
              <w:ins w:id="50" w:author="Unknown" w:date="2017-12-20T11:55:00Z">
                <w:rPr>
                  <w:rFonts w:ascii="Cambria Math" w:eastAsiaTheme="minorEastAsia" w:hAnsi="Cambria Math" w:cs="Cambria Math"/>
                  <w:i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0</m:t>
            </m:r>
          </m:sub>
          <m:sup>
            <m:d>
              <m:dPr>
                <m:ctrlPr>
                  <w:ins w:id="51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="Cambria Math"/>
          </w:rPr>
          <m:t>,</m:t>
        </m:r>
        <m:sSubSup>
          <m:sSubSupPr>
            <m:ctrlPr>
              <w:ins w:id="52" w:author="Unknown" w:date="2017-12-20T11:55:00Z">
                <w:rPr>
                  <w:rFonts w:ascii="Cambria Math" w:eastAsiaTheme="minorEastAsia" w:hAnsi="Cambria Math" w:cs="Cambria Math"/>
                  <w:i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0</m:t>
            </m:r>
          </m:sub>
          <m:sup>
            <m:d>
              <m:dPr>
                <m:ctrlPr>
                  <w:ins w:id="53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 w:cs="Cambria Math"/>
          </w:rPr>
          <m:t>,…,</m:t>
        </m:r>
        <m:sSubSup>
          <m:sSubSupPr>
            <m:ctrlPr>
              <w:ins w:id="54" w:author="Unknown" w:date="2017-12-20T11:55:00Z">
                <w:rPr>
                  <w:rFonts w:ascii="Cambria Math" w:eastAsiaTheme="minorEastAsia" w:hAnsi="Cambria Math" w:cs="Cambria Math"/>
                  <w:i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0</m:t>
            </m:r>
          </m:sub>
          <m:sup>
            <m:d>
              <m:dPr>
                <m:ctrlPr>
                  <w:ins w:id="55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56" w:author="Unknown" w:date="2017-12-20T11:55:00Z">
                        <w:rPr>
                          <w:rFonts w:ascii="Cambria Math" w:eastAsiaTheme="minorEastAsia" w:hAnsi="Cambria Math" w:cs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</w:rPr>
                  <m:t>-1</m:t>
                </m:r>
              </m:e>
            </m:d>
          </m:sup>
        </m:sSubSup>
        <m:r>
          <w:rPr>
            <w:rFonts w:ascii="Cambria Math" w:eastAsiaTheme="minorEastAsia" w:hAnsi="Cambria Math" w:cs="Cambria Math"/>
          </w:rPr>
          <m:t>,…,</m:t>
        </m:r>
        <m:sSubSup>
          <m:sSubSupPr>
            <m:ctrlPr>
              <w:ins w:id="57" w:author="Unknown" w:date="2017-12-20T11:55:00Z">
                <w:rPr>
                  <w:rFonts w:ascii="Cambria Math" w:eastAsiaTheme="minorEastAsia" w:hAnsi="Cambria Math" w:cs="Cambria Math"/>
                  <w:i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  <m:sup>
            <m:d>
              <m:dPr>
                <m:ctrlPr>
                  <w:ins w:id="58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="Cambria Math"/>
          </w:rPr>
          <m:t>,</m:t>
        </m:r>
        <m:sSubSup>
          <m:sSubSupPr>
            <m:ctrlPr>
              <w:ins w:id="59" w:author="Unknown" w:date="2017-12-20T11:55:00Z">
                <w:rPr>
                  <w:rFonts w:ascii="Cambria Math" w:eastAsiaTheme="minorEastAsia" w:hAnsi="Cambria Math" w:cs="Cambria Math"/>
                  <w:i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  <m:sup>
            <m:d>
              <m:dPr>
                <m:ctrlPr>
                  <w:ins w:id="60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61" w:author="Unknown" w:date="2017-12-20T11:55:00Z">
                        <w:rPr>
                          <w:rFonts w:ascii="Cambria Math" w:eastAsiaTheme="minorEastAsia" w:hAnsi="Cambria Math" w:cs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</w:rPr>
                  <m:t>-1</m:t>
                </m:r>
              </m:e>
            </m:d>
          </m:sup>
        </m:sSubSup>
        <m:r>
          <m:rPr>
            <m:scr m:val="double-struck"/>
          </m:rPr>
          <w:rPr>
            <w:rFonts w:ascii="Cambria Math" w:eastAsiaTheme="minorEastAsia" w:hAnsi="Cambria Math" w:cs="Cambria Math"/>
          </w:rPr>
          <m:t>∈R</m:t>
        </m:r>
      </m:oMath>
      <w:r>
        <w:rPr>
          <w:rFonts w:eastAsiaTheme="majorEastAsia" w:cstheme="majorBidi"/>
        </w:rPr>
        <w:t xml:space="preserve"> értékek és derivált értékek és</w:t>
      </w:r>
      <w:r>
        <w:rPr>
          <w:rFonts w:eastAsiaTheme="majorEastAsia" w:cstheme="majorBidi"/>
        </w:rPr>
        <w:br/>
      </w:r>
      <m:oMath>
        <m:r>
          <w:rPr>
            <w:rFonts w:ascii="Cambria Math" w:eastAsiaTheme="majorEastAsia" w:hAnsi="Cambria Math" w:cstheme="majorBidi"/>
          </w:rPr>
          <m:t xml:space="preserve"> m = </m:t>
        </m:r>
        <m:nary>
          <m:naryPr>
            <m:chr m:val="∑"/>
            <m:limLoc m:val="undOvr"/>
            <m:ctrlPr>
              <w:ins w:id="62" w:author="Unknown" w:date="2017-12-20T11:59:00Z">
                <w:rPr>
                  <w:rFonts w:ascii="Cambria Math" w:eastAsiaTheme="majorEastAsia" w:hAnsi="Cambria Math" w:cstheme="majorBidi"/>
                  <w:i/>
                </w:rPr>
              </w:ins>
            </m:ctrlPr>
          </m:naryPr>
          <m:sub>
            <m:r>
              <w:rPr>
                <w:rFonts w:ascii="Cambria Math" w:eastAsiaTheme="majorEastAsia" w:hAnsi="Cambria Math" w:cstheme="majorBidi"/>
              </w:rPr>
              <m:t>i=0</m:t>
            </m:r>
          </m:sub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  <m:e>
            <m:sSub>
              <m:sSubPr>
                <m:ctrlPr>
                  <w:ins w:id="63" w:author="Unknown" w:date="2017-12-20T11:55:00Z">
                    <w:rPr>
                      <w:rFonts w:ascii="Cambria Math" w:eastAsiaTheme="majorEastAsia" w:hAnsi="Cambria Math" w:cstheme="majorBidi"/>
                      <w:i/>
                    </w:rPr>
                  </w:ins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m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-1</m:t>
            </m:r>
          </m:e>
        </m:nary>
      </m:oMath>
      <w:r>
        <w:rPr>
          <w:rFonts w:eastAsiaTheme="majorEastAsia" w:cstheme="majorBidi"/>
        </w:rPr>
        <w:t>,</w:t>
      </w:r>
      <w:r>
        <w:rPr>
          <w:rFonts w:eastAsiaTheme="majorEastAsia" w:cstheme="majorBidi"/>
        </w:rPr>
        <w:t xml:space="preserve"> ekkor</w:t>
      </w:r>
    </w:p>
    <w:p w:rsidR="00137D56" w:rsidRPr="00137D56" w:rsidRDefault="00137D56" w:rsidP="00137D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+f[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](x-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+f[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](x-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+f[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,….,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](x-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+…+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+f[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](x-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…(x-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137D56" w:rsidRDefault="00137D56" w:rsidP="00137D56">
      <w:pPr>
        <w:rPr>
          <w:rFonts w:eastAsiaTheme="minorEastAsia"/>
        </w:rPr>
      </w:pPr>
    </w:p>
    <w:p w:rsidR="00137D56" w:rsidRDefault="00137D56" w:rsidP="00137D56">
      <w:pPr>
        <w:pStyle w:val="Cmsor2"/>
        <w:rPr>
          <w:rFonts w:eastAsiaTheme="minorEastAsia"/>
        </w:rPr>
      </w:pPr>
      <w:r>
        <w:rPr>
          <w:rFonts w:eastAsiaTheme="minorEastAsia"/>
        </w:rPr>
        <w:t>Speciális esetek:</w:t>
      </w:r>
    </w:p>
    <w:p w:rsidR="002E0F71" w:rsidRPr="002E0F71" w:rsidRDefault="00137D56" w:rsidP="00137D56">
      <w:pPr>
        <w:pStyle w:val="Listaszerbekezds"/>
        <w:numPr>
          <w:ilvl w:val="0"/>
          <w:numId w:val="1"/>
        </w:numPr>
      </w:pPr>
      <w:r>
        <w:t>Fejér-Hermite interpoláció:</w:t>
      </w:r>
      <w:r>
        <w:br/>
      </w:r>
      <m:oMath>
        <m:sSub>
          <m:sSubPr>
            <m:ctrlPr>
              <w:ins w:id="64" w:author="Unknown" w:date="2017-12-20T11:55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 (i=0,…,n)</m:t>
        </m:r>
      </m:oMath>
      <w:r w:rsidR="002E0F71">
        <w:rPr>
          <w:rFonts w:eastAsiaTheme="minorEastAsia"/>
        </w:rPr>
        <w:t xml:space="preserve">, ekkor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ins w:id="65" w:author="Training" w:date="2017-12-20T12:32:00Z">
                <w:rPr>
                  <w:rFonts w:ascii="Cambria Math" w:eastAsiaTheme="minorEastAsia" w:hAnsi="Cambria Math"/>
                  <w:i/>
                </w:rPr>
              </w:ins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 xml:space="preserve">2-1=&gt;m=2n+1 és </m:t>
        </m:r>
        <m:sSub>
          <m:sSubPr>
            <m:ctrlPr>
              <w:ins w:id="66" w:author="Unknown" w:date="2017-12-20T11:55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2n+1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ins w:id="67" w:author="Unknown" w:date="2017-12-20T11:55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2n+1</m:t>
            </m:r>
          </m:sub>
        </m:sSub>
      </m:oMath>
    </w:p>
    <w:p w:rsidR="00137D56" w:rsidRPr="00137D56" w:rsidRDefault="002E0F71" w:rsidP="002E0F71">
      <w:pPr>
        <w:pStyle w:val="Listaszerbekezds"/>
        <w:numPr>
          <w:ilvl w:val="0"/>
          <w:numId w:val="1"/>
        </w:numPr>
        <w:rPr>
          <w:ins w:id="68" w:author="Training" w:date="2017-12-19T16:24:00Z"/>
        </w:rPr>
      </w:pPr>
      <w:r>
        <w:t>Fejér-Hermite lépcsős parabola:</w:t>
      </w:r>
      <w:r>
        <w:br/>
      </w:r>
      <m:oMath>
        <m:sSub>
          <m:sSubPr>
            <m:ctrlPr>
              <w:ins w:id="69" w:author="Unknown" w:date="2017-12-20T11:55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 (i=0,…,n)</m:t>
        </m:r>
      </m:oMath>
      <w:r>
        <w:rPr>
          <w:rFonts w:eastAsiaTheme="minorEastAsia"/>
        </w:rPr>
        <w:t xml:space="preserve"> és </w:t>
      </w:r>
      <m:oMath>
        <m:sSubSup>
          <m:sSubSupPr>
            <m:ctrlPr>
              <w:ins w:id="70" w:author="Unknown" w:date="2017-12-20T11:55:00Z">
                <w:rPr>
                  <w:rFonts w:ascii="Cambria Math" w:eastAsiaTheme="minorEastAsia" w:hAnsi="Cambria Math" w:cs="Cambria Math"/>
                  <w:i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i</m:t>
            </m:r>
          </m:sub>
          <m:sup>
            <m:d>
              <m:dPr>
                <m:ctrlPr>
                  <w:ins w:id="71" w:author="Training" w:date="2017-12-20T12:13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 w:cs="Cambria Math"/>
          </w:rPr>
          <m:t>=f'(</m:t>
        </m:r>
        <m:sSub>
          <m:sSubPr>
            <m:ctrlPr>
              <w:ins w:id="72" w:author="Unknown" w:date="2017-12-20T11:55:00Z">
                <w:rPr>
                  <w:rFonts w:ascii="Cambria Math" w:eastAsiaTheme="minorEastAsia" w:hAnsi="Cambria Math" w:cs="Cambria Math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i</m:t>
            </m:r>
          </m:sub>
        </m:sSub>
        <m:r>
          <w:rPr>
            <w:rFonts w:ascii="Cambria Math" w:eastAsiaTheme="minorEastAsia" w:hAnsi="Cambria Math" w:cs="Cambria Math"/>
          </w:rPr>
          <m:t>)</m:t>
        </m:r>
      </m:oMath>
      <w:r w:rsidR="00137D56">
        <w:br/>
      </w:r>
    </w:p>
    <w:p w:rsidR="00137D56" w:rsidRDefault="002E0F71" w:rsidP="002E0F71">
      <w:pPr>
        <w:pStyle w:val="Cmsor2"/>
      </w:pPr>
      <w:r>
        <w:t>Érdekesség:</w:t>
      </w:r>
    </w:p>
    <w:p w:rsidR="002E0F71" w:rsidRDefault="002E0F71" w:rsidP="002E0F71">
      <w:pPr>
        <w:rPr>
          <w:rFonts w:eastAsiaTheme="minorEastAsia"/>
        </w:rPr>
      </w:pPr>
      <w:r>
        <w:t xml:space="preserve">Ha veszünk egy </w:t>
      </w:r>
      <m:oMath>
        <m:sSub>
          <m:sSubPr>
            <m:ctrlPr>
              <w:ins w:id="73" w:author="Unknown" w:date="2017-12-20T11:55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=a</m:t>
        </m:r>
      </m:oMath>
      <w:r>
        <w:rPr>
          <w:rFonts w:eastAsiaTheme="minorEastAsia"/>
        </w:rPr>
        <w:t xml:space="preserve"> alappontot </w:t>
      </w:r>
      <m:oMath>
        <m:sSub>
          <m:sSubPr>
            <m:ctrlPr>
              <w:ins w:id="74" w:author="Unknown" w:date="2017-12-20T11:55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=n+1</m:t>
        </m:r>
      </m:oMath>
      <w:r>
        <w:rPr>
          <w:rFonts w:eastAsiaTheme="minorEastAsia"/>
        </w:rPr>
        <w:t xml:space="preserve"> multiplicitással akkor </w:t>
      </w:r>
      <m:oMath>
        <m:sSub>
          <m:sSubPr>
            <m:ctrlPr>
              <w:ins w:id="75" w:author="Unknown" w:date="2017-12-20T11:55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megegyezik a függvény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pont körüli n-ed fokú Taylor-polinomjával. </w:t>
      </w:r>
    </w:p>
    <w:p w:rsidR="002B5D75" w:rsidRDefault="002B5D75" w:rsidP="002B5D75">
      <w:pPr>
        <w:pStyle w:val="Cmsor2"/>
      </w:pPr>
      <w:r>
        <w:lastRenderedPageBreak/>
        <w:t>Röviden összefoglalva:</w:t>
      </w:r>
    </w:p>
    <w:p w:rsidR="002B5D75" w:rsidRPr="002B5D75" w:rsidRDefault="002B5D75" w:rsidP="002B5D75">
      <w:r>
        <w:t>A Hermite-féle interpolációt azért vezettük be mert szeretnénk ha az interpolációs polinomunk megfelelne bizonyos geometriai feltételeknek. Maga a számolás nem túl bonyolult, csupán minden alappontot a megfelelő multiplicitással kell venni, és így felírni az osztott differencia táblázatot majd abból a Hermite-féle interpolációs polinomot</w:t>
      </w:r>
      <w:r w:rsidR="00AE5F08">
        <w:t>,</w:t>
      </w:r>
      <w:bookmarkStart w:id="76" w:name="_GoBack"/>
      <w:bookmarkEnd w:id="76"/>
      <w:r>
        <w:t xml:space="preserve"> hasonlóan mint a Newton-félét. </w:t>
      </w:r>
    </w:p>
    <w:sectPr w:rsidR="002B5D75" w:rsidRPr="002B5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20025"/>
    <w:multiLevelType w:val="hybridMultilevel"/>
    <w:tmpl w:val="7D3AC1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raining">
    <w15:presenceInfo w15:providerId="None" w15:userId="Train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DC"/>
    <w:rsid w:val="00023559"/>
    <w:rsid w:val="00117543"/>
    <w:rsid w:val="00137D56"/>
    <w:rsid w:val="001D0379"/>
    <w:rsid w:val="002B5D75"/>
    <w:rsid w:val="002E0F71"/>
    <w:rsid w:val="007A3DB9"/>
    <w:rsid w:val="00831303"/>
    <w:rsid w:val="009B46D7"/>
    <w:rsid w:val="00A21EAD"/>
    <w:rsid w:val="00AE5F08"/>
    <w:rsid w:val="00B47113"/>
    <w:rsid w:val="00CA78DC"/>
    <w:rsid w:val="00F1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149EE-8B22-4784-84D6-F6346CE7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A3DB9"/>
    <w:pPr>
      <w:spacing w:line="360" w:lineRule="auto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7A3DB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3DB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A3DB9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A3DB9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7A3DB9"/>
    <w:rPr>
      <w:color w:val="808080"/>
    </w:rPr>
  </w:style>
  <w:style w:type="paragraph" w:styleId="Listaszerbekezds">
    <w:name w:val="List Paragraph"/>
    <w:basedOn w:val="Norml"/>
    <w:uiPriority w:val="34"/>
    <w:qFormat/>
    <w:rsid w:val="00137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4</cp:revision>
  <dcterms:created xsi:type="dcterms:W3CDTF">2017-12-20T11:11:00Z</dcterms:created>
  <dcterms:modified xsi:type="dcterms:W3CDTF">2017-12-20T11:40:00Z</dcterms:modified>
</cp:coreProperties>
</file>