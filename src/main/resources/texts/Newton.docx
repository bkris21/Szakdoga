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21" w:rsidRDefault="000B149D" w:rsidP="000B149D">
      <w:pPr>
        <w:pStyle w:val="Cmsor1"/>
        <w:jc w:val="center"/>
      </w:pPr>
      <w:r>
        <w:t>Interpolációs-polinom Newton alakja és az osztott differenciák</w:t>
      </w:r>
    </w:p>
    <w:p w:rsidR="000B149D" w:rsidRDefault="000B149D" w:rsidP="000B149D"/>
    <w:p w:rsidR="000B149D" w:rsidRDefault="000B149D" w:rsidP="000B149D">
      <w:pPr>
        <w:pStyle w:val="Cmsor2"/>
      </w:pPr>
      <w:r>
        <w:t>Motiváció:</w:t>
      </w:r>
    </w:p>
    <w:p w:rsidR="000B149D" w:rsidRDefault="000B149D" w:rsidP="000B149D">
      <w:r>
        <w:t xml:space="preserve">A Lagrange alaknál problémát jelenthet, ha </w:t>
      </w:r>
      <w:proofErr w:type="gramStart"/>
      <w:r>
        <w:t>bejön</w:t>
      </w:r>
      <w:proofErr w:type="gramEnd"/>
      <w:r>
        <w:t xml:space="preserve"> még egy alappont-érték pár ekkor újra kell számolni az </w:t>
      </w:r>
      <w:proofErr w:type="spellStart"/>
      <w:r>
        <w:t>alpolinomakt</w:t>
      </w:r>
      <w:proofErr w:type="spellEnd"/>
      <w:r>
        <w:t>.</w:t>
      </w:r>
    </w:p>
    <w:p w:rsidR="000B149D" w:rsidRDefault="000B149D" w:rsidP="000B149D">
      <w:r>
        <w:t>Newton alak:</w:t>
      </w:r>
    </w:p>
    <w:p w:rsidR="000B149D" w:rsidRDefault="009C2FD0" w:rsidP="000B149D">
      <m:oMathPara>
        <m:oMath>
          <m:sSub>
            <m:sSubPr>
              <m:ctrlPr>
                <w:ins w:id="0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ins w:id="1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ins w:id="2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ins w:id="3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ins w:id="4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ins w:id="5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0B149D" w:rsidRDefault="000B149D" w:rsidP="000B149D">
      <w:pPr>
        <w:pStyle w:val="Cmsor2"/>
      </w:pPr>
      <w:r>
        <w:t>Osztott differenciák:</w:t>
      </w:r>
    </w:p>
    <w:p w:rsidR="000B149D" w:rsidRDefault="000B149D" w:rsidP="000B149D">
      <w:pPr>
        <w:rPr>
          <w:rStyle w:val="Kiemels2"/>
        </w:rPr>
      </w:pPr>
      <w:r>
        <w:rPr>
          <w:rStyle w:val="Kiemels2"/>
        </w:rPr>
        <w:t>Definíció:</w:t>
      </w:r>
    </w:p>
    <w:p w:rsidR="000B149D" w:rsidRPr="00CC41C1" w:rsidRDefault="000B149D" w:rsidP="00CC41C1">
      <w:pPr>
        <w:pStyle w:val="Listaszerbekezds"/>
        <w:numPr>
          <w:ilvl w:val="0"/>
          <w:numId w:val="1"/>
        </w:numPr>
        <w:rPr>
          <w:rFonts w:eastAsiaTheme="minorEastAsia"/>
        </w:rPr>
      </w:pPr>
      <w:r>
        <w:t>1</w:t>
      </w:r>
      <w:r w:rsidR="00CC41C1">
        <w:t>.</w:t>
      </w:r>
      <w:r>
        <w:t xml:space="preserve">-rendű: </w:t>
      </w:r>
      <m:oMath>
        <m:r>
          <w:rPr>
            <w:rFonts w:ascii="Cambria Math" w:eastAsiaTheme="minorEastAsia" w:hAnsi="Cambria Math"/>
          </w:rPr>
          <m:t>f∈</m:t>
        </m:r>
        <m:sSub>
          <m:sSubPr>
            <m:ctrlPr>
              <w:ins w:id="6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∁</m:t>
            </m:r>
          </m:e>
          <m:sub>
            <m:d>
              <m:dPr>
                <m:begChr m:val="["/>
                <m:endChr m:val="]"/>
                <m:ctrlPr>
                  <w:ins w:id="7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ins w:id="8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ins w:id="9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ins w:id="10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ins w:id="11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i=0,…,n-1</m:t>
            </m:r>
          </m:e>
        </m:d>
        <m:r>
          <w:rPr>
            <w:rFonts w:ascii="Cambria Math" w:eastAsiaTheme="minorEastAsia" w:hAnsi="Cambria Math"/>
          </w:rPr>
          <m:t xml:space="preserve"> :f</m:t>
        </m:r>
        <m:d>
          <m:dPr>
            <m:begChr m:val="["/>
            <m:endChr m:val="]"/>
            <m:ctrlPr>
              <w:ins w:id="12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sSub>
              <m:sSubPr>
                <m:ctrlPr>
                  <w:ins w:id="13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ins w:id="14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ins w:id="15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ins w:id="16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17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ins w:id="18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ins w:id="19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ins w:id="20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0B149D" w:rsidRPr="009D4494" w:rsidRDefault="000B149D" w:rsidP="009D4494">
      <w:pPr>
        <w:ind w:left="708" w:firstLine="708"/>
        <w:rPr>
          <w:rFonts w:eastAsiaTheme="minorEastAsia"/>
          <w:i/>
          <w:sz w:val="20"/>
          <w:szCs w:val="20"/>
        </w:rPr>
      </w:pPr>
      <w:r w:rsidRPr="009D4494">
        <w:rPr>
          <w:rFonts w:eastAsiaTheme="minorEastAsia"/>
          <w:i/>
          <w:sz w:val="20"/>
          <w:szCs w:val="20"/>
        </w:rPr>
        <w:t>Megjegyzés:</w:t>
      </w:r>
      <w:r w:rsidR="00CC41C1" w:rsidRPr="009D4494">
        <w:rPr>
          <w:rFonts w:eastAsiaTheme="minorEastAsia"/>
          <w:i/>
          <w:sz w:val="20"/>
          <w:szCs w:val="20"/>
        </w:rPr>
        <w:t xml:space="preserve"> Legyen </w:t>
      </w:r>
      <m:oMath>
        <m:sSub>
          <m:sSubPr>
            <m:ctrlPr>
              <w:ins w:id="21" w:author="Training" w:date="2017-12-20T12:02:00Z">
                <w:rPr>
                  <w:rFonts w:ascii="Cambria Math" w:eastAsiaTheme="minorEastAsia" w:hAnsi="Cambria Math"/>
                  <w:i/>
                  <w:sz w:val="20"/>
                  <w:szCs w:val="20"/>
                </w:rPr>
              </w:ins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ins w:id="22" w:author="Training" w:date="2017-12-20T12:02:00Z">
                <w:rPr>
                  <w:rFonts w:ascii="Cambria Math" w:eastAsiaTheme="minorEastAsia" w:hAnsi="Cambria Math"/>
                  <w:i/>
                  <w:sz w:val="20"/>
                  <w:szCs w:val="20"/>
                </w:rPr>
              </w:ins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i+h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ctrlPr>
              <w:ins w:id="23" w:author="Training" w:date="2017-12-20T12:02:00Z">
                <w:rPr>
                  <w:rFonts w:ascii="Cambria Math" w:eastAsiaTheme="minorEastAsia" w:hAnsi="Cambria Math"/>
                  <w:i/>
                  <w:sz w:val="20"/>
                  <w:szCs w:val="20"/>
                </w:rPr>
              </w:ins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=&gt; </m:t>
        </m:r>
        <m:f>
          <m:fPr>
            <m:ctrlPr>
              <w:ins w:id="24" w:author="Training" w:date="2017-12-20T12:02:00Z">
                <w:rPr>
                  <w:rFonts w:ascii="Cambria Math" w:eastAsiaTheme="minorEastAsia" w:hAnsi="Cambria Math"/>
                  <w:i/>
                  <w:sz w:val="20"/>
                  <w:szCs w:val="20"/>
                </w:rPr>
              </w:ins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ins w:id="25" w:author="Training" w:date="2017-12-20T12:02:00Z"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w:ins>
                </m:ctrlPr>
              </m:dPr>
              <m:e>
                <m:sSub>
                  <m:sSubPr>
                    <m:ctrlPr>
                      <w:ins w:id="26" w:author="Training" w:date="2017-12-20T12:02:00Z"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i+h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-f(</m:t>
            </m:r>
            <m:sSub>
              <m:sSubPr>
                <m:ctrlPr>
                  <w:ins w:id="27" w:author="Training" w:date="2017-12-20T12:02:00Z"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→f'(</m:t>
        </m:r>
        <m:sSub>
          <m:sSubPr>
            <m:ctrlPr>
              <w:ins w:id="28" w:author="Training" w:date="2017-12-20T12:02:00Z">
                <w:rPr>
                  <w:rFonts w:ascii="Cambria Math" w:eastAsiaTheme="minorEastAsia" w:hAnsi="Cambria Math"/>
                  <w:i/>
                  <w:sz w:val="20"/>
                  <w:szCs w:val="20"/>
                </w:rPr>
              </w:ins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:rsidR="00CC41C1" w:rsidRDefault="00CC41C1" w:rsidP="00CC41C1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00CC41C1">
        <w:rPr>
          <w:rFonts w:eastAsiaTheme="minorEastAsia"/>
        </w:rPr>
        <w:t>n-</w:t>
      </w:r>
      <w:r>
        <w:rPr>
          <w:rFonts w:eastAsiaTheme="minorEastAsia"/>
        </w:rPr>
        <w:t xml:space="preserve">ed </w:t>
      </w:r>
      <w:proofErr w:type="gramStart"/>
      <w:r w:rsidRPr="00CC41C1">
        <w:rPr>
          <w:rFonts w:eastAsiaTheme="minorEastAsia"/>
        </w:rPr>
        <w:t>rendű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ins w:id="29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sSub>
              <m:sSubPr>
                <m:ctrlPr>
                  <w:ins w:id="30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ins w:id="31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ins w:id="32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i+n-1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ins w:id="33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ins w:id="34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ins w:id="35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6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ins w:id="37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begChr m:val="["/>
                <m:endChr m:val="]"/>
                <m:ctrlPr>
                  <w:ins w:id="38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9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ins w:id="40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i+n-1</m:t>
                    </m:r>
                  </m:sub>
                </m:sSub>
              </m:e>
            </m:d>
          </m:num>
          <m:den>
            <m:sSub>
              <m:sSubPr>
                <m:ctrlPr>
                  <w:ins w:id="41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ins w:id="42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:rsidR="00522200" w:rsidRDefault="00522200" w:rsidP="00522200">
      <w:pPr>
        <w:rPr>
          <w:rFonts w:eastAsiaTheme="minorEastAsia"/>
        </w:rPr>
      </w:pPr>
    </w:p>
    <w:p w:rsidR="00522200" w:rsidRDefault="00522200" w:rsidP="00522200">
      <w:pPr>
        <w:rPr>
          <w:rFonts w:eastAsiaTheme="minorEastAsia"/>
          <w:b/>
        </w:rPr>
      </w:pPr>
      <w:r>
        <w:rPr>
          <w:rFonts w:eastAsiaTheme="minorEastAsia"/>
          <w:b/>
        </w:rPr>
        <w:t>Állítás:</w:t>
      </w:r>
    </w:p>
    <w:p w:rsidR="00522200" w:rsidRPr="00B03B3F" w:rsidRDefault="00522200" w:rsidP="005222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ins w:id="43" w:author="Training" w:date="2017-12-20T12:02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44" w:author="Training" w:date="2017-12-20T12:02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….</m:t>
              </m:r>
              <m:sSub>
                <m:sSubPr>
                  <m:ctrlPr>
                    <w:ins w:id="45" w:author="Training" w:date="2017-12-20T12:02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ins w:id="46" w:author="Training" w:date="2017-12-20T12:02:00Z">
                  <w:rPr>
                    <w:rFonts w:ascii="Cambria Math" w:eastAsiaTheme="minorEastAsia" w:hAnsi="Cambria Math"/>
                    <w:i/>
                  </w:rPr>
                </w:ins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ins w:id="47" w:author="Training" w:date="2017-12-20T12:02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f(</m:t>
                  </m:r>
                  <m:sSub>
                    <m:sSubPr>
                      <m:ctrlPr>
                        <w:ins w:id="48" w:author="Training" w:date="2017-12-20T12:02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ins w:id="49" w:author="Training" w:date="2017-12-20T12:02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bPr>
                    <m:e>
                      <m:sSup>
                        <m:sSupPr>
                          <m:ctrlPr>
                            <w:ins w:id="50" w:author="Training" w:date="2017-12-20T12:02:00Z">
                              <w:rPr>
                                <w:rFonts w:ascii="Cambria Math" w:eastAsiaTheme="minorEastAsia" w:hAnsi="Cambria Math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ins w:id="51" w:author="Training" w:date="2017-12-20T12:02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</m:oMath>
      </m:oMathPara>
    </w:p>
    <w:p w:rsidR="00B03B3F" w:rsidRDefault="00B03B3F" w:rsidP="00522200">
      <w:pPr>
        <w:rPr>
          <w:rFonts w:eastAsiaTheme="minorEastAsia"/>
          <w:b/>
        </w:rPr>
      </w:pPr>
      <w:r>
        <w:rPr>
          <w:rFonts w:eastAsiaTheme="minorEastAsia"/>
          <w:b/>
        </w:rPr>
        <w:t>Állítás:</w:t>
      </w:r>
    </w:p>
    <w:p w:rsidR="00B03B3F" w:rsidRDefault="00B03B3F" w:rsidP="0052220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σ∈Perm</m:t>
        </m:r>
        <m:d>
          <m:dPr>
            <m:begChr m:val="{"/>
            <m:endChr m:val="}"/>
            <m:ctrlPr>
              <w:ins w:id="52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0, … ,k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ekkor </w:t>
      </w:r>
      <m:oMath>
        <m:r>
          <w:rPr>
            <w:rFonts w:ascii="Cambria Math" w:eastAsiaTheme="minorEastAsia" w:hAnsi="Cambria Math"/>
          </w:rPr>
          <m:t>f[</m:t>
        </m:r>
        <m:sSub>
          <m:sSubPr>
            <m:ctrlPr>
              <w:ins w:id="53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ins w:id="54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d>
                  <m:dPr>
                    <m:ctrlPr>
                      <w:ins w:id="55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ins w:id="56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ins w:id="57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d>
                  <m:dPr>
                    <m:ctrlPr>
                      <w:ins w:id="58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b>
            </m:sSub>
          </m:sub>
        </m:sSub>
        <m:r>
          <w:rPr>
            <w:rFonts w:ascii="Cambria Math" w:eastAsiaTheme="minorEastAsia" w:hAnsi="Cambria Math"/>
          </w:rPr>
          <m:t>,… ,</m:t>
        </m:r>
        <m:sSub>
          <m:sSubPr>
            <m:ctrlPr>
              <w:ins w:id="59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ins w:id="60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d>
                  <m:dPr>
                    <m:ctrlPr>
                      <w:ins w:id="61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b>
            </m:sSub>
          </m:sub>
        </m:sSub>
        <m:r>
          <w:rPr>
            <w:rFonts w:ascii="Cambria Math" w:eastAsiaTheme="minorEastAsia" w:hAnsi="Cambria Math"/>
          </w:rPr>
          <m:t>]=f[</m:t>
        </m:r>
        <m:sSub>
          <m:sSubPr>
            <m:ctrlPr>
              <w:ins w:id="62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ins w:id="63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ins w:id="64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87CA8">
        <w:rPr>
          <w:rFonts w:eastAsiaTheme="minorEastAsia"/>
        </w:rPr>
        <w:t>]</w:t>
      </w:r>
    </w:p>
    <w:p w:rsidR="00787CA8" w:rsidRPr="00B03B3F" w:rsidRDefault="00787CA8" w:rsidP="00522200">
      <w:pPr>
        <w:rPr>
          <w:rFonts w:eastAsiaTheme="minorEastAsia"/>
        </w:rPr>
      </w:pPr>
    </w:p>
    <w:p w:rsidR="00522200" w:rsidRDefault="00AD00F5" w:rsidP="00AD00F5">
      <w:pPr>
        <w:pStyle w:val="Cmsor2"/>
        <w:rPr>
          <w:rFonts w:eastAsiaTheme="minorEastAsia"/>
        </w:rPr>
      </w:pPr>
      <w:r>
        <w:rPr>
          <w:rFonts w:eastAsiaTheme="minorEastAsia"/>
        </w:rPr>
        <w:t>Newton-alak</w:t>
      </w:r>
    </w:p>
    <w:p w:rsidR="00AD00F5" w:rsidRDefault="00AD00F5" w:rsidP="00AD00F5"/>
    <w:p w:rsidR="00AD00F5" w:rsidRDefault="00AD00F5" w:rsidP="00AD00F5">
      <w:pPr>
        <w:rPr>
          <w:rFonts w:eastAsiaTheme="minorEastAsia"/>
        </w:rPr>
      </w:pPr>
      <w:r>
        <w:t xml:space="preserve">Kérdés: mi legyen </w:t>
      </w:r>
      <w:proofErr w:type="gramStart"/>
      <w:r>
        <w:t>a</w:t>
      </w:r>
      <w:proofErr w:type="gramEnd"/>
      <w:r>
        <w:t xml:space="preserve"> </w:t>
      </w:r>
      <m:oMath>
        <m:sSub>
          <m:sSubPr>
            <m:ctrlPr>
              <w:ins w:id="65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?</w:t>
      </w:r>
    </w:p>
    <w:p w:rsidR="00133873" w:rsidRDefault="00133873" w:rsidP="00AD00F5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hAnsi="Cambria Math"/>
          </w:rPr>
          <m:t>a≤</m:t>
        </m:r>
        <m:sSub>
          <m:sSubPr>
            <m:ctrlPr>
              <w:ins w:id="66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ins w:id="67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 &lt;</m:t>
        </m:r>
        <m:sSub>
          <m:sSubPr>
            <m:ctrlPr>
              <w:ins w:id="68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>
        <w:rPr>
          <w:rFonts w:eastAsiaTheme="minorEastAsia"/>
        </w:rPr>
        <w:t xml:space="preserve"> alappontok. </w:t>
      </w:r>
    </w:p>
    <w:p w:rsidR="00133873" w:rsidRPr="00020C25" w:rsidRDefault="009C2FD0" w:rsidP="00AD00F5">
      <m:oMathPara>
        <m:oMathParaPr>
          <m:jc m:val="left"/>
        </m:oMathParaPr>
        <m:oMath>
          <m:sSub>
            <m:sSubPr>
              <m:ctrlPr>
                <w:ins w:id="69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ins w:id="70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ins w:id="71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ins w:id="72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ins w:id="73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74" w:author="Training" w:date="2017-12-20T12:02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ins w:id="75" w:author="Training" w:date="2017-12-20T12:02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ins w:id="76" w:author="Training" w:date="2017-12-20T12:02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ins w:id="77" w:author="Training" w:date="2017-12-20T12:02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+…+(</m:t>
          </m:r>
          <m:sSub>
            <m:sSubPr>
              <m:ctrlPr>
                <w:ins w:id="78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ins w:id="79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ins w:id="80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ins w:id="81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C41C1" w:rsidRDefault="00133873" w:rsidP="00133873">
      <w:pPr>
        <w:rPr>
          <w:rFonts w:eastAsiaTheme="minorEastAsia"/>
        </w:rPr>
      </w:pPr>
      <w:r>
        <w:rPr>
          <w:rStyle w:val="Kiemels"/>
          <w:bCs/>
          <w:i w:val="0"/>
          <w:iCs w:val="0"/>
        </w:rPr>
        <w:lastRenderedPageBreak/>
        <w:t xml:space="preserve">, ahol </w:t>
      </w:r>
      <m:oMath>
        <m:sSub>
          <m:sSubPr>
            <m:ctrlPr>
              <w:ins w:id="82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ins w:id="83" w:author="Training" w:date="2017-12-20T12:02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az e</w:t>
      </w:r>
      <w:r w:rsidR="00020C25">
        <w:rPr>
          <w:rFonts w:eastAsiaTheme="minorEastAsia"/>
        </w:rPr>
        <w:t xml:space="preserve">lső </w:t>
      </w:r>
      <m:oMath>
        <m:sSub>
          <m:sSubPr>
            <m:ctrlPr>
              <w:ins w:id="84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ins w:id="85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</w:rPr>
          <m:t>,…,</m:t>
        </m:r>
        <w:proofErr w:type="gramEnd"/>
        <m:sSub>
          <m:sSubPr>
            <m:ctrlPr>
              <w:ins w:id="86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20C25">
        <w:rPr>
          <w:rFonts w:eastAsiaTheme="minorEastAsia"/>
        </w:rPr>
        <w:t xml:space="preserve"> alappontra illeszkedő interpolációs-polinom.</w:t>
      </w:r>
    </w:p>
    <w:p w:rsidR="00020C25" w:rsidRPr="00020C25" w:rsidRDefault="009C2FD0" w:rsidP="001338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ins w:id="87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ins w:id="88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ins w:id="89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ins w:id="90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ins w:id="91" w:author="Training" w:date="2017-12-20T12:02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020C25" w:rsidRDefault="009C2FD0" w:rsidP="00133873">
      <w:pPr>
        <w:rPr>
          <w:rFonts w:eastAsiaTheme="minorEastAsia"/>
        </w:rPr>
      </w:pPr>
      <m:oMath>
        <m:sSub>
          <m:sSubPr>
            <m:ctrlPr>
              <w:ins w:id="92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ins w:id="93" w:author="Training" w:date="2017-12-20T12:02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94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ins w:id="95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d>
          <m:dPr>
            <m:ctrlPr>
              <w:ins w:id="96" w:author="Training" w:date="2017-12-20T12:02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97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 (i=0,…, k-1)</m:t>
        </m:r>
      </m:oMath>
      <w:r w:rsidR="00020C25">
        <w:rPr>
          <w:rFonts w:eastAsiaTheme="minorEastAsia"/>
        </w:rPr>
        <w:t xml:space="preserve">  </w:t>
      </w:r>
      <w:r w:rsidR="006D6791">
        <w:rPr>
          <w:rFonts w:eastAsiaTheme="minorEastAsia"/>
        </w:rPr>
        <w:t xml:space="preserve">,ekkor  </w:t>
      </w:r>
      <m:oMath>
        <m:sSub>
          <m:sSubPr>
            <m:ctrlPr>
              <w:ins w:id="98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D67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(i=0</m:t>
        </m:r>
        <w:proofErr w:type="gramStart"/>
        <m:r>
          <w:rPr>
            <w:rFonts w:ascii="Cambria Math" w:eastAsiaTheme="minorEastAsia" w:hAnsi="Cambria Math"/>
          </w:rPr>
          <m:t>,…,</m:t>
        </m:r>
        <w:proofErr w:type="gramEnd"/>
        <m:r>
          <w:rPr>
            <w:rFonts w:ascii="Cambria Math" w:eastAsiaTheme="minorEastAsia" w:hAnsi="Cambria Math"/>
          </w:rPr>
          <m:t xml:space="preserve"> k-1)</m:t>
        </m:r>
      </m:oMath>
      <w:r w:rsidR="006D6791">
        <w:rPr>
          <w:rFonts w:eastAsiaTheme="minorEastAsia"/>
        </w:rPr>
        <w:t xml:space="preserve">  gyökök.</w:t>
      </w:r>
    </w:p>
    <w:p w:rsidR="006D6791" w:rsidRPr="00887A99" w:rsidRDefault="009C2FD0" w:rsidP="001338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ins w:id="99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ins w:id="100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ins w:id="101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ins w:id="102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ins w:id="103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ins w:id="104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ins w:id="105" w:author="Training" w:date="2017-12-20T12:02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ins w:id="106" w:author="Training" w:date="2017-12-20T12:02:00Z">
                  <w:rPr>
                    <w:rFonts w:ascii="Cambria Math" w:eastAsiaTheme="minorEastAsia" w:hAnsi="Cambria Math"/>
                    <w:i/>
                  </w:rPr>
                </w:ins>
              </m:ctrlP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ins w:id="107" w:author="Training" w:date="2017-12-20T12:02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ins w:id="108" w:author="Training" w:date="2017-12-20T12:02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ins w:id="109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ins w:id="110" w:author="Training" w:date="2017-12-20T12:02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887A99" w:rsidRDefault="00887A99" w:rsidP="00133873">
      <w:pPr>
        <w:rPr>
          <w:rFonts w:eastAsiaTheme="minorEastAsia"/>
        </w:rPr>
      </w:pPr>
    </w:p>
    <w:p w:rsidR="00887A99" w:rsidRDefault="00887A99" w:rsidP="00133873">
      <w:pPr>
        <w:rPr>
          <w:rFonts w:eastAsiaTheme="minorEastAsia"/>
        </w:rPr>
      </w:pPr>
      <w:r>
        <w:rPr>
          <w:rFonts w:eastAsiaTheme="minorEastAsia"/>
        </w:rPr>
        <w:t xml:space="preserve">Vizsgáljuk a különbséget az </w:t>
      </w:r>
      <m:oMath>
        <m:sSub>
          <m:sSubPr>
            <m:ctrlPr>
              <w:ins w:id="111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pontban.</w:t>
      </w:r>
    </w:p>
    <w:p w:rsidR="00887A99" w:rsidRPr="00887A99" w:rsidRDefault="009C2FD0" w:rsidP="00887A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ins w:id="112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ins w:id="113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114" w:author="Training" w:date="2017-12-20T12:02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ins w:id="115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ins w:id="116" w:author="Training" w:date="2017-12-20T12:02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117" w:author="Training" w:date="2017-12-20T12:02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ins w:id="118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ins w:id="119" w:author="Training" w:date="2017-12-20T12:02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ins w:id="120" w:author="Training" w:date="2017-12-20T12:02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873A4" w:rsidRDefault="009C2FD0" w:rsidP="00FA580B">
      <w:pPr>
        <w:rPr>
          <w:rFonts w:eastAsiaTheme="minorEastAsia"/>
        </w:rPr>
      </w:pPr>
      <m:oMath>
        <m:f>
          <m:fPr>
            <m:ctrlPr>
              <w:ins w:id="121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fPr>
          <m:num>
            <m:r>
              <w:rPr>
                <w:rStyle w:val="Kiemels2"/>
                <w:rFonts w:ascii="Cambria Math" w:hAnsi="Cambria Math"/>
              </w:rPr>
              <m:t>f</m:t>
            </m:r>
            <m:d>
              <m:dPr>
                <m:ctrlPr>
                  <w:ins w:id="122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123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ins w:id="124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sSubPr>
              <m:e>
                <m:r>
                  <w:rPr>
                    <w:rStyle w:val="Kiemels2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Kiemels2"/>
                    <w:rFonts w:ascii="Cambria Math" w:hAnsi="Cambria Math"/>
                  </w:rPr>
                  <m:t>k-1</m:t>
                </m:r>
              </m:sub>
            </m:sSub>
            <m:d>
              <m:dPr>
                <m:ctrlPr>
                  <w:ins w:id="125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126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r>
          <w:rPr>
            <w:rStyle w:val="Kiemels2"/>
            <w:rFonts w:ascii="Cambria Math" w:hAnsi="Cambria Math"/>
          </w:rPr>
          <m:t>-</m:t>
        </m:r>
        <m:f>
          <m:fPr>
            <m:ctrlPr>
              <w:ins w:id="127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fPr>
          <m:num>
            <m:r>
              <w:rPr>
                <w:rStyle w:val="Kiemels2"/>
                <w:rFonts w:ascii="Cambria Math" w:hAnsi="Cambria Math"/>
              </w:rPr>
              <m:t>1</m:t>
            </m:r>
          </m:num>
          <m:den>
            <m:sSub>
              <m:sSubPr>
                <m:ctrlPr>
                  <w:ins w:id="128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sSubPr>
              <m:e>
                <m:r>
                  <w:rPr>
                    <w:rStyle w:val="Kiemels2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Kiemels2"/>
                    <w:rFonts w:ascii="Cambria Math" w:hAnsi="Cambria Math"/>
                  </w:rPr>
                  <m:t>k-1</m:t>
                </m:r>
              </m:sub>
            </m:sSub>
            <m:d>
              <m:dPr>
                <m:ctrlPr>
                  <w:ins w:id="129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130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r>
          <w:rPr>
            <w:rStyle w:val="Kiemels2"/>
            <w:rFonts w:ascii="Cambria Math" w:hAnsi="Cambria Math"/>
          </w:rPr>
          <m:t>∙</m:t>
        </m:r>
        <m:nary>
          <m:naryPr>
            <m:chr m:val="∑"/>
            <m:limLoc m:val="undOvr"/>
            <m:ctrlPr>
              <w:ins w:id="131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naryPr>
          <m:sub>
            <m:r>
              <w:rPr>
                <w:rStyle w:val="Kiemels2"/>
                <w:rFonts w:ascii="Cambria Math" w:hAnsi="Cambria Math"/>
              </w:rPr>
              <m:t>j=0</m:t>
            </m:r>
          </m:sub>
          <m:sup>
            <m:r>
              <w:rPr>
                <w:rStyle w:val="Kiemels2"/>
                <w:rFonts w:ascii="Cambria Math" w:hAnsi="Cambria Math"/>
              </w:rPr>
              <m:t>k-1</m:t>
            </m:r>
          </m:sup>
          <m:e>
            <m:r>
              <w:rPr>
                <w:rStyle w:val="Kiemels2"/>
                <w:rFonts w:ascii="Cambria Math" w:hAnsi="Cambria Math"/>
              </w:rPr>
              <m:t>f</m:t>
            </m:r>
            <m:d>
              <m:dPr>
                <m:ctrlPr>
                  <w:ins w:id="132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133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ins w:id="134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sSubPr>
              <m:e>
                <m:r>
                  <w:rPr>
                    <w:rStyle w:val="Kiemels2"/>
                    <w:rFonts w:ascii="Cambria Math" w:hAnsi="Cambria Math"/>
                  </w:rPr>
                  <m:t>l</m:t>
                </m:r>
              </m:e>
              <m:sub>
                <m:r>
                  <w:rPr>
                    <w:rStyle w:val="Kiemels2"/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ins w:id="135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136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Style w:val="Kiemels2"/>
                <w:rFonts w:ascii="Cambria Math" w:hAnsi="Cambria Math"/>
              </w:rPr>
              <m:t>=</m:t>
            </m:r>
          </m:e>
        </m:nary>
        <m:f>
          <m:fPr>
            <m:ctrlPr>
              <w:ins w:id="137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fPr>
          <m:num>
            <m:r>
              <w:rPr>
                <w:rStyle w:val="Kiemels2"/>
                <w:rFonts w:ascii="Cambria Math" w:hAnsi="Cambria Math"/>
              </w:rPr>
              <m:t>f</m:t>
            </m:r>
            <m:d>
              <m:dPr>
                <m:ctrlPr>
                  <w:ins w:id="138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139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bSup>
              <m:sSubSupPr>
                <m:ctrlPr>
                  <w:ins w:id="140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sSubSupPr>
              <m:e>
                <m:r>
                  <w:rPr>
                    <w:rStyle w:val="Kiemels2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Kiemels2"/>
                    <w:rFonts w:ascii="Cambria Math" w:hAnsi="Cambria Math"/>
                  </w:rPr>
                  <m:t>k</m:t>
                </m:r>
              </m:sub>
              <m:sup>
                <m:r>
                  <w:rPr>
                    <w:rStyle w:val="Kiemels2"/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ins w:id="141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142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r>
          <w:rPr>
            <w:rStyle w:val="Kiemels2"/>
            <w:rFonts w:ascii="Cambria Math" w:hAnsi="Cambria Math"/>
          </w:rPr>
          <m:t>-</m:t>
        </m:r>
        <m:nary>
          <m:naryPr>
            <m:chr m:val="∑"/>
            <m:limLoc m:val="undOvr"/>
            <m:ctrlPr>
              <w:ins w:id="143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naryPr>
          <m:sub>
            <m:r>
              <w:rPr>
                <w:rStyle w:val="Kiemels2"/>
                <w:rFonts w:ascii="Cambria Math" w:hAnsi="Cambria Math"/>
              </w:rPr>
              <m:t>j=0</m:t>
            </m:r>
          </m:sub>
          <m:sup>
            <m:r>
              <w:rPr>
                <w:rStyle w:val="Kiemels2"/>
                <w:rFonts w:ascii="Cambria Math" w:hAnsi="Cambria Math"/>
              </w:rPr>
              <m:t>k-1</m:t>
            </m:r>
          </m:sup>
          <m:e>
            <m:f>
              <m:fPr>
                <m:ctrlPr>
                  <w:ins w:id="144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fPr>
              <m:num>
                <m:sSub>
                  <m:sSubPr>
                    <m:ctrlPr>
                      <w:ins w:id="145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k-1</m:t>
                    </m:r>
                  </m:sub>
                </m:sSub>
                <m:d>
                  <m:dPr>
                    <m:ctrlPr>
                      <w:ins w:id="146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47" w:author="Training" w:date="2017-12-20T12:02:00Z">
                            <w:rPr>
                              <w:rStyle w:val="Kiemels2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Style w:val="Kiemels2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Kiemels2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ins w:id="148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49" w:author="Training" w:date="2017-12-20T12:02:00Z">
                            <w:rPr>
                              <w:rStyle w:val="Kiemels2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Style w:val="Kiemels2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Kiemels2"/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Style w:val="Kiemels2"/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ins w:id="150" w:author="Training" w:date="2017-12-20T12:02:00Z">
                            <w:rPr>
                              <w:rStyle w:val="Kiemels2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Style w:val="Kiemels2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Kiemels2"/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sSubSup>
                  <m:sSubSupPr>
                    <m:ctrlPr>
                      <w:ins w:id="151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SupPr>
                  <m:e>
                    <m:r>
                      <w:rPr>
                        <w:rStyle w:val="Kiemels2"/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Style w:val="Kiemels2"/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ins w:id="152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53" w:author="Training" w:date="2017-12-20T12:02:00Z">
                            <w:rPr>
                              <w:rStyle w:val="Kiemels2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Style w:val="Kiemels2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Kiemels2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ins w:id="154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k-1</m:t>
                    </m:r>
                  </m:sub>
                </m:sSub>
                <m:d>
                  <m:dPr>
                    <m:ctrlPr>
                      <w:ins w:id="155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56" w:author="Training" w:date="2017-12-20T12:02:00Z">
                            <w:rPr>
                              <w:rStyle w:val="Kiemels2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Style w:val="Kiemels2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Kiemels2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den>
            </m:f>
            <m:r>
              <w:rPr>
                <w:rStyle w:val="Kiemels2"/>
                <w:rFonts w:ascii="Cambria Math" w:hAnsi="Cambria Math"/>
              </w:rPr>
              <m:t>=</m:t>
            </m:r>
          </m:e>
        </m:nary>
        <m:nary>
          <m:naryPr>
            <m:chr m:val="∑"/>
            <m:limLoc m:val="undOvr"/>
            <m:ctrlPr>
              <w:ins w:id="157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naryPr>
          <m:sub>
            <m:r>
              <w:rPr>
                <w:rStyle w:val="Kiemels2"/>
                <w:rFonts w:ascii="Cambria Math" w:hAnsi="Cambria Math"/>
              </w:rPr>
              <m:t>j=0</m:t>
            </m:r>
          </m:sub>
          <m:sup>
            <m:r>
              <w:rPr>
                <w:rStyle w:val="Kiemels2"/>
                <w:rFonts w:ascii="Cambria Math" w:hAnsi="Cambria Math"/>
              </w:rPr>
              <m:t>k</m:t>
            </m:r>
          </m:sup>
          <m:e>
            <m:f>
              <m:fPr>
                <m:ctrlPr>
                  <w:ins w:id="158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fPr>
              <m:num>
                <m:r>
                  <w:rPr>
                    <w:rStyle w:val="Kiemels2"/>
                    <w:rFonts w:ascii="Cambria Math" w:hAnsi="Cambria Math"/>
                  </w:rPr>
                  <m:t>f</m:t>
                </m:r>
                <m:d>
                  <m:dPr>
                    <m:ctrlPr>
                      <w:ins w:id="159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60" w:author="Training" w:date="2017-12-20T12:02:00Z">
                            <w:rPr>
                              <w:rStyle w:val="Kiemels2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Style w:val="Kiemels2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Kiemels2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ins w:id="161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Style w:val="Kiemels2"/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Style w:val="Kiemels2"/>
                        <w:rFonts w:ascii="Cambria Math" w:hAnsi="Cambria Math"/>
                      </w:rPr>
                      <m:t>k-1</m:t>
                    </m:r>
                  </m:sub>
                </m:sSub>
                <m:d>
                  <m:dPr>
                    <m:ctrlPr>
                      <w:ins w:id="162" w:author="Training" w:date="2017-12-20T12:02:00Z">
                        <w:rPr>
                          <w:rStyle w:val="Kiemels2"/>
                          <w:rFonts w:ascii="Cambria Math" w:hAnsi="Cambria Math"/>
                          <w:b w:val="0"/>
                          <w:bCs w:val="0"/>
                          <w:i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63" w:author="Training" w:date="2017-12-20T12:02:00Z">
                            <w:rPr>
                              <w:rStyle w:val="Kiemels2"/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Style w:val="Kiemels2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Kiemels2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den>
            </m:f>
          </m:e>
        </m:nary>
        <m:r>
          <w:rPr>
            <w:rStyle w:val="Kiemels2"/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f[</m:t>
        </m:r>
        <m:sSub>
          <m:sSubPr>
            <m:ctrlPr>
              <w:ins w:id="164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ins w:id="165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ins w:id="166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873A4" w:rsidRPr="00E873A4">
        <w:rPr>
          <w:rFonts w:eastAsiaTheme="minorEastAsia"/>
        </w:rPr>
        <w:t>]</w:t>
      </w:r>
      <w:r w:rsidR="00E873A4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ins w:id="167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FA580B" w:rsidRDefault="00FA580B" w:rsidP="00E873A4">
      <w:pPr>
        <w:rPr>
          <w:rFonts w:eastAsiaTheme="minorEastAsia"/>
        </w:rPr>
      </w:pPr>
      <w:r>
        <w:rPr>
          <w:rFonts w:eastAsiaTheme="minorEastAsia"/>
        </w:rPr>
        <w:t>Hogy jött ez ki?</w:t>
      </w:r>
    </w:p>
    <w:p w:rsidR="000B149D" w:rsidRPr="000810A8" w:rsidRDefault="009C2FD0" w:rsidP="00FA580B">
      <w:pPr>
        <w:ind w:firstLine="708"/>
        <w:rPr>
          <w:rStyle w:val="Kiemels2"/>
          <w:rFonts w:eastAsiaTheme="minorEastAsia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ins w:id="168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ω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k-1</m:t>
              </m:r>
            </m:sub>
          </m:sSub>
          <m:d>
            <m:dPr>
              <m:ctrlPr>
                <w:ins w:id="169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dPr>
            <m:e>
              <m:sSub>
                <m:sSubPr>
                  <m:ctrlPr>
                    <w:ins w:id="170" w:author="Training" w:date="2017-12-20T12:02:00Z">
                      <w:rPr>
                        <w:rStyle w:val="Kiemels2"/>
                        <w:rFonts w:ascii="Cambria Math" w:hAnsi="Cambria Math"/>
                        <w:b w:val="0"/>
                        <w:bCs w:val="0"/>
                        <w:i/>
                      </w:rPr>
                    </w:ins>
                  </m:ctrlPr>
                </m:sSubPr>
                <m:e>
                  <m:r>
                    <w:rPr>
                      <w:rStyle w:val="Kiemels2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Kiemels2"/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Style w:val="Kiemels2"/>
              <w:rFonts w:ascii="Cambria Math" w:hAnsi="Cambria Math"/>
            </w:rPr>
            <m:t>=</m:t>
          </m:r>
          <m:sSub>
            <m:sSubPr>
              <m:ctrlPr>
                <w:ins w:id="171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(x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k</m:t>
              </m:r>
            </m:sub>
          </m:sSub>
          <m:r>
            <w:rPr>
              <w:rStyle w:val="Kiemels2"/>
              <w:rFonts w:ascii="Cambria Math" w:hAnsi="Cambria Math"/>
            </w:rPr>
            <m:t>-</m:t>
          </m:r>
          <m:sSub>
            <m:sSubPr>
              <m:ctrlPr>
                <w:ins w:id="172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x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0</m:t>
              </m:r>
            </m:sub>
          </m:sSub>
          <m:r>
            <w:rPr>
              <w:rStyle w:val="Kiemels2"/>
              <w:rFonts w:ascii="Cambria Math" w:hAnsi="Cambria Math"/>
            </w:rPr>
            <m:t>)∙∙∙</m:t>
          </m:r>
          <m:sSub>
            <m:sSubPr>
              <m:ctrlPr>
                <w:ins w:id="173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(x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k</m:t>
              </m:r>
            </m:sub>
          </m:sSub>
          <m:r>
            <w:rPr>
              <w:rStyle w:val="Kiemels2"/>
              <w:rFonts w:ascii="Cambria Math" w:hAnsi="Cambria Math"/>
            </w:rPr>
            <m:t>-</m:t>
          </m:r>
          <m:sSub>
            <m:sSubPr>
              <m:ctrlPr>
                <w:ins w:id="174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x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k-1</m:t>
              </m:r>
            </m:sub>
          </m:sSub>
          <m:r>
            <w:rPr>
              <w:rStyle w:val="Kiemels2"/>
              <w:rFonts w:ascii="Cambria Math" w:hAnsi="Cambria Math"/>
            </w:rPr>
            <m:t>)=</m:t>
          </m:r>
          <m:sSub>
            <m:sSubPr>
              <m:ctrlPr>
                <w:ins w:id="175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ω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k</m:t>
              </m:r>
            </m:sub>
          </m:sSub>
          <m:r>
            <w:rPr>
              <w:rStyle w:val="Kiemels2"/>
              <w:rFonts w:ascii="Cambria Math" w:hAnsi="Cambria Math"/>
            </w:rPr>
            <m:t>'</m:t>
          </m:r>
          <m:sSub>
            <m:sSubPr>
              <m:ctrlPr>
                <w:ins w:id="176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(x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k</m:t>
              </m:r>
            </m:sub>
          </m:sSub>
          <m:r>
            <w:rPr>
              <w:rStyle w:val="Kiemels2"/>
              <w:rFonts w:ascii="Cambria Math" w:hAnsi="Cambria Math"/>
            </w:rPr>
            <m:t>)</m:t>
          </m:r>
        </m:oMath>
      </m:oMathPara>
    </w:p>
    <w:p w:rsidR="000810A8" w:rsidRPr="00BD1A48" w:rsidRDefault="009C2FD0" w:rsidP="000810A8">
      <w:pPr>
        <w:rPr>
          <w:rStyle w:val="Kiemels2"/>
          <w:rFonts w:eastAsiaTheme="minorEastAsia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ins w:id="177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ω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k</m:t>
              </m:r>
            </m:sub>
          </m:sSub>
          <m:r>
            <w:rPr>
              <w:rStyle w:val="Kiemels2"/>
              <w:rFonts w:ascii="Cambria Math" w:hAnsi="Cambria Math"/>
            </w:rPr>
            <m:t>'(x)=</m:t>
          </m:r>
          <m:nary>
            <m:naryPr>
              <m:chr m:val="∑"/>
              <m:limLoc m:val="undOvr"/>
              <m:ctrlPr>
                <w:ins w:id="178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naryPr>
            <m:sub>
              <m:r>
                <w:rPr>
                  <w:rStyle w:val="Kiemels2"/>
                  <w:rFonts w:ascii="Cambria Math" w:hAnsi="Cambria Math"/>
                </w:rPr>
                <m:t>i=0</m:t>
              </m:r>
            </m:sub>
            <m:sup>
              <m:r>
                <w:rPr>
                  <w:rStyle w:val="Kiemels2"/>
                  <w:rFonts w:ascii="Cambria Math" w:hAnsi="Cambria Math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ins w:id="179" w:author="Training" w:date="2017-12-20T12:02:00Z">
                      <w:rPr>
                        <w:rStyle w:val="Kiemels2"/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w:ins>
                  </m:ctrlPr>
                </m:naryPr>
                <m:sub>
                  <m:r>
                    <w:rPr>
                      <w:rStyle w:val="Kiemels2"/>
                      <w:rFonts w:ascii="Cambria Math" w:eastAsiaTheme="minorEastAsia" w:hAnsi="Cambria Math"/>
                    </w:rPr>
                    <m:t>j=0,j≠i</m:t>
                  </m:r>
                </m:sub>
                <m:sup>
                  <m:r>
                    <w:rPr>
                      <w:rStyle w:val="Kiemels2"/>
                      <w:rFonts w:ascii="Cambria Math" w:eastAsiaTheme="minorEastAsia" w:hAnsi="Cambria Math"/>
                    </w:rPr>
                    <m:t>k</m:t>
                  </m:r>
                </m:sup>
                <m:e>
                  <m:d>
                    <m:dPr>
                      <m:ctrlPr>
                        <w:ins w:id="180" w:author="Training" w:date="2017-12-20T12:02:00Z">
                          <w:rPr>
                            <w:rStyle w:val="Kiemels2"/>
                            <w:rFonts w:ascii="Cambria Math" w:hAnsi="Cambria Math"/>
                            <w:b w:val="0"/>
                            <w:bCs w:val="0"/>
                            <w:i/>
                          </w:rPr>
                        </w:ins>
                      </m:ctrlPr>
                    </m:dPr>
                    <m:e>
                      <m:r>
                        <w:rPr>
                          <w:rStyle w:val="Kiemels2"/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ins w:id="181" w:author="Training" w:date="2017-12-20T12:02:00Z">
                              <w:rPr>
                                <w:rStyle w:val="Kiemels2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Style w:val="Kiemels2"/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Kiemels2"/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Style w:val="Kiemels2"/>
                  <w:rFonts w:ascii="Cambria Math" w:eastAsiaTheme="minorEastAsia" w:hAnsi="Cambria Math"/>
                </w:rPr>
                <m:t xml:space="preserve">=&gt; </m:t>
              </m:r>
            </m:e>
          </m:nary>
          <m:sSub>
            <m:sSubPr>
              <m:ctrlPr>
                <w:ins w:id="182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ω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k</m:t>
              </m:r>
            </m:sub>
          </m:sSub>
          <m:r>
            <w:rPr>
              <w:rStyle w:val="Kiemels2"/>
              <w:rFonts w:ascii="Cambria Math" w:hAnsi="Cambria Math"/>
            </w:rPr>
            <m:t>'</m:t>
          </m:r>
          <m:sSub>
            <m:sSubPr>
              <m:ctrlPr>
                <w:ins w:id="183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sSubPr>
            <m:e>
              <m:r>
                <w:rPr>
                  <w:rStyle w:val="Kiemels2"/>
                  <w:rFonts w:ascii="Cambria Math" w:hAnsi="Cambria Math"/>
                </w:rPr>
                <m:t>(x</m:t>
              </m:r>
            </m:e>
            <m:sub>
              <m:r>
                <w:rPr>
                  <w:rStyle w:val="Kiemels2"/>
                  <w:rFonts w:ascii="Cambria Math" w:hAnsi="Cambria Math"/>
                </w:rPr>
                <m:t>l</m:t>
              </m:r>
            </m:sub>
          </m:sSub>
          <m:r>
            <w:rPr>
              <w:rStyle w:val="Kiemels2"/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ins w:id="184" w:author="Training" w:date="2017-12-20T12:02:00Z">
                  <w:rPr>
                    <w:rStyle w:val="Kiemels2"/>
                    <w:rFonts w:ascii="Cambria Math" w:hAnsi="Cambria Math"/>
                    <w:b w:val="0"/>
                    <w:bCs w:val="0"/>
                    <w:i/>
                  </w:rPr>
                </w:ins>
              </m:ctrlPr>
            </m:naryPr>
            <m:sub>
              <m:r>
                <w:rPr>
                  <w:rStyle w:val="Kiemels2"/>
                  <w:rFonts w:ascii="Cambria Math" w:hAnsi="Cambria Math"/>
                </w:rPr>
                <m:t>j=0</m:t>
              </m:r>
            </m:sub>
            <m:sup>
              <m:r>
                <w:rPr>
                  <w:rStyle w:val="Kiemels2"/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ins w:id="185" w:author="Training" w:date="2017-12-20T12:02:00Z">
                      <w:rPr>
                        <w:rStyle w:val="Kiemels2"/>
                        <w:rFonts w:ascii="Cambria Math" w:hAnsi="Cambria Math"/>
                        <w:b w:val="0"/>
                        <w:bCs w:val="0"/>
                        <w:i/>
                      </w:rPr>
                    </w:ins>
                  </m:ctrlPr>
                </m:sSubPr>
                <m:e>
                  <m:r>
                    <w:rPr>
                      <w:rStyle w:val="Kiemels2"/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Style w:val="Kiemels2"/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Style w:val="Kiemels2"/>
                  <w:rFonts w:ascii="Cambria Math" w:hAnsi="Cambria Math"/>
                </w:rPr>
                <m:t>-</m:t>
              </m:r>
              <m:sSub>
                <m:sSubPr>
                  <m:ctrlPr>
                    <w:ins w:id="186" w:author="Training" w:date="2017-12-20T12:02:00Z">
                      <w:rPr>
                        <w:rStyle w:val="Kiemels2"/>
                        <w:rFonts w:ascii="Cambria Math" w:hAnsi="Cambria Math"/>
                        <w:b w:val="0"/>
                        <w:bCs w:val="0"/>
                        <w:i/>
                      </w:rPr>
                    </w:ins>
                  </m:ctrlPr>
                </m:sSubPr>
                <m:e>
                  <m:r>
                    <w:rPr>
                      <w:rStyle w:val="Kiemels2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Kiemels2"/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Style w:val="Kiemels2"/>
                  <w:rFonts w:ascii="Cambria Math" w:hAnsi="Cambria Math"/>
                </w:rPr>
                <m:t>)</m:t>
              </m:r>
            </m:e>
          </m:nary>
        </m:oMath>
      </m:oMathPara>
    </w:p>
    <w:p w:rsidR="00BD1A48" w:rsidRDefault="00BD1A48" w:rsidP="000810A8">
      <w:pPr>
        <w:rPr>
          <w:rStyle w:val="Kiemels2"/>
          <w:rFonts w:eastAsiaTheme="minorEastAsia"/>
          <w:b w:val="0"/>
          <w:bCs w:val="0"/>
        </w:rPr>
      </w:pPr>
      <w:r>
        <w:rPr>
          <w:rStyle w:val="Kiemels2"/>
          <w:rFonts w:eastAsiaTheme="minorEastAsia"/>
          <w:b w:val="0"/>
          <w:bCs w:val="0"/>
        </w:rPr>
        <w:t>Tehát,</w:t>
      </w:r>
    </w:p>
    <w:p w:rsidR="00BD1A48" w:rsidRDefault="009C2FD0" w:rsidP="00BD1A48">
      <w:pPr>
        <w:rPr>
          <w:rStyle w:val="Kiemels2"/>
          <w:rFonts w:eastAsiaTheme="minorEastAsia"/>
          <w:b w:val="0"/>
          <w:bCs w:val="0"/>
        </w:rPr>
      </w:pPr>
      <m:oMath>
        <m:sSub>
          <m:sSubPr>
            <m:ctrlPr>
              <w:ins w:id="187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ins w:id="188" w:author="Training" w:date="2017-12-20T12:02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ins w:id="189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)+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ins w:id="190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sSub>
              <m:sSubPr>
                <m:ctrlPr>
                  <w:ins w:id="191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ins w:id="192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ins w:id="193" w:author="Training" w:date="2017-12-20T12:02:00Z">
                <w:rPr>
                  <w:rFonts w:ascii="Cambria Math" w:eastAsiaTheme="minorEastAsia" w:hAnsi="Cambria Math"/>
                </w:rPr>
              </w:ins>
            </m:ctrlPr>
          </m:e>
        </m:d>
        <m:sSub>
          <m:sSubPr>
            <m:ctrlPr>
              <w:ins w:id="194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sSubPr>
          <m:e>
            <m:r>
              <w:rPr>
                <w:rStyle w:val="Kiemels2"/>
                <w:rFonts w:ascii="Cambria Math" w:hAnsi="Cambria Math"/>
              </w:rPr>
              <m:t>ω</m:t>
            </m:r>
          </m:e>
          <m:sub>
            <m:r>
              <w:rPr>
                <w:rStyle w:val="Kiemels2"/>
                <w:rFonts w:ascii="Cambria Math" w:hAnsi="Cambria Math"/>
              </w:rPr>
              <m:t>0</m:t>
            </m:r>
          </m:sub>
        </m:sSub>
        <m:d>
          <m:dPr>
            <m:ctrlPr>
              <w:ins w:id="195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dPr>
          <m:e>
            <m:r>
              <w:rPr>
                <w:rStyle w:val="Kiemels2"/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…+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ins w:id="196" w:author="Training" w:date="2017-12-20T12:02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sSub>
              <m:sSubPr>
                <m:ctrlPr>
                  <w:ins w:id="197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ins w:id="198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…,x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ins w:id="199" w:author="Training" w:date="2017-12-20T12:02:00Z">
                <w:rPr>
                  <w:rFonts w:ascii="Cambria Math" w:eastAsiaTheme="minorEastAsia" w:hAnsi="Cambria Math"/>
                </w:rPr>
              </w:ins>
            </m:ctrlPr>
          </m:e>
        </m:d>
        <m:sSub>
          <m:sSubPr>
            <m:ctrlPr>
              <w:ins w:id="200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sSubPr>
          <m:e>
            <m:r>
              <w:rPr>
                <w:rStyle w:val="Kiemels2"/>
                <w:rFonts w:ascii="Cambria Math" w:hAnsi="Cambria Math"/>
              </w:rPr>
              <m:t>ω</m:t>
            </m:r>
          </m:e>
          <m:sub>
            <m:r>
              <w:rPr>
                <w:rStyle w:val="Kiemels2"/>
                <w:rFonts w:ascii="Cambria Math" w:hAnsi="Cambria Math"/>
              </w:rPr>
              <m:t>k-1</m:t>
            </m:r>
          </m:sub>
        </m:sSub>
        <m:d>
          <m:dPr>
            <m:ctrlPr>
              <w:ins w:id="201" w:author="Training" w:date="2017-12-20T12:02:00Z">
                <w:rPr>
                  <w:rStyle w:val="Kiemels2"/>
                  <w:rFonts w:ascii="Cambria Math" w:hAnsi="Cambria Math"/>
                  <w:b w:val="0"/>
                  <w:bCs w:val="0"/>
                  <w:i/>
                </w:rPr>
              </w:ins>
            </m:ctrlPr>
          </m:dPr>
          <m:e>
            <m:r>
              <w:rPr>
                <w:rStyle w:val="Kiemels2"/>
                <w:rFonts w:ascii="Cambria Math" w:hAnsi="Cambria Math"/>
              </w:rPr>
              <m:t>x</m:t>
            </m:r>
          </m:e>
        </m:d>
        <m:r>
          <w:rPr>
            <w:rStyle w:val="Kiemels2"/>
            <w:rFonts w:ascii="Cambria Math" w:eastAsiaTheme="minorEastAsia" w:hAnsi="Cambria Math"/>
          </w:rPr>
          <m:t>=</m:t>
        </m:r>
        <m:sSub>
          <m:sSubPr>
            <m:ctrlPr>
              <w:ins w:id="202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ctrlPr>
              <w:ins w:id="203" w:author="Training" w:date="2017-12-20T12:02:00Z">
                <w:rPr>
                  <w:rFonts w:ascii="Cambria Math" w:hAnsi="Cambria Math"/>
                  <w:i/>
                </w:rPr>
              </w:ins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ins w:id="204" w:author="Training" w:date="2017-12-20T12:02:00Z">
                    <w:rPr>
                      <w:rFonts w:ascii="Cambria Math" w:eastAsiaTheme="minorEastAsia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205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ins w:id="206" w:author="Training" w:date="2017-12-20T12:02:00Z">
                        <w:rPr>
                          <w:rFonts w:ascii="Cambria Math" w:eastAsiaTheme="minorEastAsia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…,x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ctrlPr>
                  <w:ins w:id="207" w:author="Training" w:date="2017-12-20T12:02:00Z">
                    <w:rPr>
                      <w:rFonts w:ascii="Cambria Math" w:eastAsiaTheme="minorEastAsia" w:hAnsi="Cambria Math"/>
                    </w:rPr>
                  </w:ins>
                </m:ctrlPr>
              </m:e>
            </m:d>
            <m:sSub>
              <m:sSubPr>
                <m:ctrlPr>
                  <w:ins w:id="208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sSubPr>
              <m:e>
                <m:r>
                  <w:rPr>
                    <w:rStyle w:val="Kiemels2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Kiemels2"/>
                    <w:rFonts w:ascii="Cambria Math" w:hAnsi="Cambria Math"/>
                  </w:rPr>
                  <m:t>k-1</m:t>
                </m:r>
              </m:sub>
            </m:sSub>
            <m:d>
              <m:dPr>
                <m:ctrlPr>
                  <w:ins w:id="209" w:author="Training" w:date="2017-12-20T12:02:00Z">
                    <w:rPr>
                      <w:rStyle w:val="Kiemels2"/>
                      <w:rFonts w:ascii="Cambria Math" w:hAnsi="Cambria Math"/>
                      <w:b w:val="0"/>
                      <w:bCs w:val="0"/>
                      <w:i/>
                    </w:rPr>
                  </w:ins>
                </m:ctrlPr>
              </m:dPr>
              <m:e>
                <m:r>
                  <w:rPr>
                    <w:rStyle w:val="Kiemels2"/>
                    <w:rFonts w:ascii="Cambria Math" w:hAnsi="Cambria Math"/>
                  </w:rPr>
                  <m:t>x</m:t>
                </m:r>
              </m:e>
            </m:d>
            <m:r>
              <w:rPr>
                <w:rStyle w:val="Kiemels2"/>
                <w:rFonts w:ascii="Cambria Math" w:hAnsi="Cambria Math"/>
              </w:rPr>
              <m:t>=</m:t>
            </m:r>
            <m:sSub>
              <m:sSubPr>
                <m:ctrlPr>
                  <w:ins w:id="210" w:author="Training" w:date="2017-12-20T12:02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=N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ins w:id="211" w:author="Training" w:date="2017-12-20T12:02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AE08AD">
        <w:rPr>
          <w:rStyle w:val="Kiemels2"/>
          <w:rFonts w:eastAsiaTheme="minorEastAsia"/>
          <w:b w:val="0"/>
          <w:bCs w:val="0"/>
        </w:rPr>
        <w:t xml:space="preserve"> </w:t>
      </w:r>
    </w:p>
    <w:p w:rsidR="00AE08AD" w:rsidRPr="00020C25" w:rsidRDefault="00AE08AD" w:rsidP="00BD1A48"/>
    <w:p w:rsidR="00BD1A48" w:rsidRDefault="00AE08AD" w:rsidP="00AE08AD">
      <w:pPr>
        <w:pStyle w:val="Cmsor2"/>
        <w:rPr>
          <w:rStyle w:val="Kiemels2"/>
          <w:rFonts w:eastAsiaTheme="minorEastAsia"/>
          <w:b w:val="0"/>
          <w:bCs w:val="0"/>
        </w:rPr>
      </w:pPr>
      <w:r>
        <w:rPr>
          <w:rStyle w:val="Kiemels2"/>
          <w:rFonts w:eastAsiaTheme="minorEastAsia"/>
          <w:b w:val="0"/>
          <w:bCs w:val="0"/>
        </w:rPr>
        <w:t>Röviden összefoglalva:</w:t>
      </w:r>
    </w:p>
    <w:p w:rsidR="00AE08AD" w:rsidRPr="00AE08AD" w:rsidRDefault="00AE08AD" w:rsidP="00AE08AD">
      <w:r>
        <w:t xml:space="preserve">Az </w:t>
      </w:r>
      <w:proofErr w:type="spellStart"/>
      <w:r>
        <w:t>interpolácó</w:t>
      </w:r>
      <w:proofErr w:type="spellEnd"/>
      <w:r>
        <w:t xml:space="preserve"> Newton-alakját akkor használjuk, ha fel kell venni még alappontokat, mert ekkor csak az új alappont értékpárra kel kiszámolni a megfelelő osztott differenciát, és nem kell végig it</w:t>
      </w:r>
      <w:r w:rsidR="00705BBE">
        <w:t xml:space="preserve">erálni kétszer újra az egészen, ezáltal költséghatékonyabb </w:t>
      </w:r>
      <w:proofErr w:type="gramStart"/>
      <w:r w:rsidR="00705BBE">
        <w:t>módszer</w:t>
      </w:r>
      <w:proofErr w:type="gramEnd"/>
      <w:r w:rsidR="00705BBE">
        <w:t xml:space="preserve"> mint a Lagrange-interpoláció. Mint látható, az osztott differenciák bevezetése után és néhány algebrai átalakítást követően meg is k</w:t>
      </w:r>
      <w:bookmarkStart w:id="212" w:name="_GoBack"/>
      <w:bookmarkEnd w:id="212"/>
      <w:r w:rsidR="00705BBE">
        <w:t>aptuk az interpoláció Newton-alakját.</w:t>
      </w:r>
    </w:p>
    <w:p w:rsidR="00BD1A48" w:rsidRPr="000810A8" w:rsidRDefault="00BD1A48" w:rsidP="000810A8">
      <w:pPr>
        <w:rPr>
          <w:rStyle w:val="Kiemels2"/>
          <w:rFonts w:eastAsiaTheme="minorEastAsia"/>
          <w:b w:val="0"/>
          <w:bCs w:val="0"/>
        </w:rPr>
      </w:pPr>
    </w:p>
    <w:p w:rsidR="000810A8" w:rsidRPr="00FA580B" w:rsidRDefault="000810A8" w:rsidP="00FA580B">
      <w:pPr>
        <w:ind w:firstLine="708"/>
      </w:pPr>
    </w:p>
    <w:sectPr w:rsidR="000810A8" w:rsidRPr="00FA5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D3060"/>
    <w:multiLevelType w:val="hybridMultilevel"/>
    <w:tmpl w:val="F69C5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aining">
    <w15:presenceInfo w15:providerId="None" w15:userId="Train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9D"/>
    <w:rsid w:val="00020C25"/>
    <w:rsid w:val="000810A8"/>
    <w:rsid w:val="000B149D"/>
    <w:rsid w:val="00117E21"/>
    <w:rsid w:val="00133873"/>
    <w:rsid w:val="00522200"/>
    <w:rsid w:val="006D6791"/>
    <w:rsid w:val="00705BBE"/>
    <w:rsid w:val="00787CA8"/>
    <w:rsid w:val="00887A99"/>
    <w:rsid w:val="009465E6"/>
    <w:rsid w:val="009C2FD0"/>
    <w:rsid w:val="009D4494"/>
    <w:rsid w:val="00AD00F5"/>
    <w:rsid w:val="00AE08AD"/>
    <w:rsid w:val="00B03B3F"/>
    <w:rsid w:val="00BD1A48"/>
    <w:rsid w:val="00CC41C1"/>
    <w:rsid w:val="00E873A4"/>
    <w:rsid w:val="00F55D33"/>
    <w:rsid w:val="00F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A0FE1-FF7B-4231-A5BF-0FBBB956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C2FD0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149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149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1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149D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B149D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0B149D"/>
    <w:rPr>
      <w:color w:val="808080"/>
    </w:rPr>
  </w:style>
  <w:style w:type="character" w:styleId="Kiemels2">
    <w:name w:val="Strong"/>
    <w:basedOn w:val="Bekezdsalapbettpusa"/>
    <w:uiPriority w:val="22"/>
    <w:qFormat/>
    <w:rsid w:val="000B149D"/>
    <w:rPr>
      <w:b/>
      <w:bCs/>
    </w:rPr>
  </w:style>
  <w:style w:type="character" w:styleId="Kiemels">
    <w:name w:val="Emphasis"/>
    <w:basedOn w:val="Bekezdsalapbettpusa"/>
    <w:uiPriority w:val="20"/>
    <w:qFormat/>
    <w:rsid w:val="000B149D"/>
    <w:rPr>
      <w:i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0B149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B149D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0B1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0B1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incstrkz">
    <w:name w:val="No Spacing"/>
    <w:uiPriority w:val="1"/>
    <w:qFormat/>
    <w:rsid w:val="000B149D"/>
    <w:pPr>
      <w:spacing w:after="0" w:line="240" w:lineRule="auto"/>
    </w:pPr>
    <w:rPr>
      <w:rFonts w:ascii="Times New Roman" w:hAnsi="Times New Roman"/>
    </w:rPr>
  </w:style>
  <w:style w:type="paragraph" w:styleId="Listaszerbekezds">
    <w:name w:val="List Paragraph"/>
    <w:basedOn w:val="Norml"/>
    <w:uiPriority w:val="34"/>
    <w:qFormat/>
    <w:rsid w:val="00CC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322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9</cp:revision>
  <dcterms:created xsi:type="dcterms:W3CDTF">2017-12-04T20:51:00Z</dcterms:created>
  <dcterms:modified xsi:type="dcterms:W3CDTF">2017-12-20T12:05:00Z</dcterms:modified>
</cp:coreProperties>
</file>