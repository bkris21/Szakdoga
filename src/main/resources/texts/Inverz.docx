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694" w:rsidRDefault="00805972" w:rsidP="00805972">
      <w:pPr>
        <w:pStyle w:val="Cmsor1"/>
        <w:jc w:val="center"/>
      </w:pPr>
      <w:r>
        <w:t>Inverz interpoláció</w:t>
      </w:r>
    </w:p>
    <w:p w:rsidR="00805972" w:rsidRDefault="00805972" w:rsidP="00805972">
      <w:pPr>
        <w:pStyle w:val="Cmsor2"/>
      </w:pPr>
    </w:p>
    <w:p w:rsidR="00805972" w:rsidRDefault="00805972" w:rsidP="00805972">
      <w:pPr>
        <w:pStyle w:val="Cmsor2"/>
      </w:pPr>
      <w:r>
        <w:t>Motiváció:</w:t>
      </w:r>
    </w:p>
    <w:p w:rsidR="00EF5034" w:rsidRDefault="00EF5034" w:rsidP="00EF5034">
      <w:pPr>
        <w:rPr>
          <w:rFonts w:eastAsiaTheme="minorEastAsia"/>
        </w:rPr>
      </w:pPr>
      <w:r>
        <w:t xml:space="preserve">Oldjuk meg az </w:t>
      </w:r>
      <m:oMath>
        <m:r>
          <w:rPr>
            <w:rFonts w:ascii="Cambria Math" w:hAnsi="Cambria Math"/>
          </w:rPr>
          <m:t>f</m:t>
        </m:r>
        <m:d>
          <m:dPr>
            <m:ctrlPr>
              <w:ins w:id="0" w:author="Training" w:date="2017-12-20T11:53:00Z">
                <w:rPr>
                  <w:rFonts w:ascii="Cambria Math" w:hAnsi="Cambria Math"/>
                  <w:i/>
                </w:rPr>
              </w:ins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nem lineáris egyenletet az </w:t>
      </w:r>
      <m:oMath>
        <m:r>
          <w:rPr>
            <w:rFonts w:ascii="Cambria Math" w:eastAsiaTheme="minorEastAsia" w:hAnsi="Cambria Math"/>
          </w:rPr>
          <m:t>[a,b]</m:t>
        </m:r>
      </m:oMath>
      <w:r>
        <w:rPr>
          <w:rFonts w:eastAsiaTheme="minorEastAsia"/>
        </w:rPr>
        <w:t xml:space="preserve"> intervallumon. Már korábban tanult módszer lehet a Newton-módszer vagy a Szelő </w:t>
      </w:r>
      <w:proofErr w:type="gramStart"/>
      <w:r>
        <w:rPr>
          <w:rFonts w:eastAsiaTheme="minorEastAsia"/>
        </w:rPr>
        <w:t>módszer</w:t>
      </w:r>
      <w:proofErr w:type="gramEnd"/>
      <w:r>
        <w:rPr>
          <w:rFonts w:eastAsiaTheme="minorEastAsia"/>
        </w:rPr>
        <w:t xml:space="preserve"> de most nézzük a feladatot kicsit átfogalmazva.</w:t>
      </w:r>
    </w:p>
    <w:p w:rsidR="00EF5034" w:rsidRDefault="00EF5034" w:rsidP="00EF5034">
      <w:pPr>
        <w:rPr>
          <w:rFonts w:eastAsiaTheme="minorEastAsia"/>
        </w:rPr>
      </w:pPr>
      <w:r>
        <w:rPr>
          <w:rFonts w:eastAsiaTheme="minorEastAsia"/>
        </w:rPr>
        <w:t xml:space="preserve">Tegyük fel, hogy </w:t>
      </w:r>
      <m:oMath>
        <m:r>
          <w:rPr>
            <w:rFonts w:ascii="Cambria Math" w:eastAsiaTheme="minorEastAsia" w:hAnsi="Cambria Math"/>
          </w:rPr>
          <m:t xml:space="preserve">∃ </m:t>
        </m:r>
        <m:sSup>
          <m:sSupPr>
            <m:ctrlPr>
              <w:ins w:id="1" w:author="Unknown" w:date="2017-12-20T11:55:00Z">
                <w:rPr>
                  <w:rFonts w:ascii="Cambria Math" w:eastAsiaTheme="minorEastAsia" w:hAnsi="Cambria Math"/>
                  <w:i/>
                  <w:sz w:val="22"/>
                </w:rPr>
              </w:ins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ins w:id="2" w:author="Training" w:date="2017-12-20T11:55:00Z">
                <w:rPr>
                  <w:rFonts w:ascii="Cambria Math" w:eastAsiaTheme="minorEastAsia" w:hAnsi="Cambria Math"/>
                  <w:i/>
                </w:rPr>
              </w:ins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ekkor legyen </w:t>
      </w:r>
      <m:oMath>
        <m:sSup>
          <m:sSupPr>
            <m:ctrlPr>
              <w:ins w:id="3" w:author="Unknown" w:date="2017-12-20T11:55:00Z">
                <w:rPr>
                  <w:rFonts w:ascii="Cambria Math" w:eastAsiaTheme="minorEastAsia" w:hAnsi="Cambria Math"/>
                  <w:i/>
                  <w:sz w:val="22"/>
                </w:rPr>
              </w:ins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sSup>
          <m:sSupPr>
            <m:ctrlPr>
              <w:ins w:id="4" w:author="Unknown" w:date="2017-12-20T11:55:00Z">
                <w:rPr>
                  <w:rFonts w:ascii="Cambria Math" w:eastAsiaTheme="minorEastAsia" w:hAnsi="Cambria Math"/>
                  <w:i/>
                  <w:sz w:val="22"/>
                </w:rPr>
              </w:ins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(0)</m:t>
        </m:r>
      </m:oMath>
      <w:r>
        <w:rPr>
          <w:rFonts w:eastAsiaTheme="minorEastAsia"/>
        </w:rPr>
        <w:t xml:space="preserve"> ahol </w:t>
      </w:r>
      <m:oMath>
        <m:sSup>
          <m:sSupPr>
            <m:ctrlPr>
              <w:ins w:id="5" w:author="Unknown" w:date="2017-12-20T11:55:00Z">
                <w:rPr>
                  <w:rFonts w:ascii="Cambria Math" w:eastAsiaTheme="minorEastAsia" w:hAnsi="Cambria Math"/>
                  <w:i/>
                  <w:sz w:val="22"/>
                </w:rPr>
              </w:ins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∈[a,b]</m:t>
        </m:r>
      </m:oMath>
      <w:r>
        <w:rPr>
          <w:rFonts w:eastAsiaTheme="minorEastAsia"/>
        </w:rPr>
        <w:t xml:space="preserve"> a keresett megoldás, ekkor, ha </w:t>
      </w:r>
      <m:oMath>
        <m:sSup>
          <m:sSupPr>
            <m:ctrlPr>
              <w:ins w:id="6" w:author="Unknown" w:date="2017-12-20T11:55:00Z">
                <w:rPr>
                  <w:rFonts w:ascii="Cambria Math" w:eastAsiaTheme="minorEastAsia" w:hAnsi="Cambria Math"/>
                  <w:i/>
                  <w:sz w:val="22"/>
                </w:rPr>
              </w:ins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≈</m:t>
        </m:r>
        <m:sSub>
          <m:sSubPr>
            <m:ctrlPr>
              <w:ins w:id="7" w:author="Unknown" w:date="2017-12-20T11:55:00Z">
                <w:rPr>
                  <w:rFonts w:ascii="Cambria Math" w:eastAsiaTheme="minorEastAsia" w:hAnsi="Cambria Math"/>
                  <w:i/>
                  <w:sz w:val="22"/>
                </w:rPr>
              </w:ins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(0)</m:t>
        </m:r>
      </m:oMath>
      <w:r>
        <w:rPr>
          <w:rFonts w:eastAsiaTheme="minorEastAsia"/>
        </w:rPr>
        <w:t xml:space="preserve"> (interpolációs polinom) akkor várhatóan, </w:t>
      </w:r>
      <m:oMath>
        <m:sSup>
          <m:sSupPr>
            <m:ctrlPr>
              <w:ins w:id="8" w:author="Unknown" w:date="2017-12-20T11:55:00Z">
                <w:rPr>
                  <w:rFonts w:ascii="Cambria Math" w:eastAsiaTheme="minorEastAsia" w:hAnsi="Cambria Math"/>
                  <w:i/>
                  <w:sz w:val="22"/>
                </w:rPr>
              </w:ins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ins w:id="9" w:author="Training" w:date="2017-12-20T12:00:00Z">
                <w:rPr>
                  <w:rFonts w:ascii="Cambria Math" w:eastAsiaTheme="minorEastAsia" w:hAnsi="Cambria Math"/>
                  <w:i/>
                </w:rPr>
              </w:ins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≈</m:t>
        </m:r>
        <m:sSub>
          <m:sSubPr>
            <m:ctrlPr>
              <w:ins w:id="10" w:author="Unknown" w:date="2017-12-20T11:55:00Z">
                <w:rPr>
                  <w:rFonts w:ascii="Cambria Math" w:eastAsiaTheme="minorEastAsia" w:hAnsi="Cambria Math"/>
                  <w:i/>
                  <w:sz w:val="22"/>
                </w:rPr>
              </w:ins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ins w:id="11" w:author="Training" w:date="2017-12-20T12:00:00Z">
                <w:rPr>
                  <w:rFonts w:ascii="Cambria Math" w:eastAsiaTheme="minorEastAsia" w:hAnsi="Cambria Math"/>
                  <w:i/>
                </w:rPr>
              </w:ins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ins w:id="12" w:author="Unknown" w:date="2017-12-20T11:55:00Z">
                <w:rPr>
                  <w:rFonts w:ascii="Cambria Math" w:eastAsiaTheme="minorEastAsia" w:hAnsi="Cambria Math"/>
                  <w:i/>
                  <w:sz w:val="22"/>
                </w:rPr>
              </w:ins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a közelített megoldás.</w:t>
      </w:r>
    </w:p>
    <w:p w:rsidR="00EF5034" w:rsidRDefault="00EF5034" w:rsidP="00EF5034">
      <w:pPr>
        <w:pStyle w:val="Cmsor2"/>
      </w:pPr>
      <w:r>
        <w:t>Algoritmus:</w:t>
      </w:r>
    </w:p>
    <w:p w:rsidR="00EF5034" w:rsidRDefault="008B1348" w:rsidP="00EF5034">
      <w:pPr>
        <w:rPr>
          <w:rFonts w:eastAsiaTheme="minorEastAsia"/>
        </w:rPr>
      </w:pPr>
      <w:r>
        <w:rPr>
          <w:rFonts w:eastAsiaTheme="majorEastAsia" w:cstheme="majorBidi"/>
        </w:rPr>
        <w:t xml:space="preserve">Adott </w:t>
      </w:r>
      <m:oMath>
        <m:r>
          <w:rPr>
            <w:rFonts w:ascii="Cambria Math" w:hAnsi="Cambria Math"/>
          </w:rPr>
          <m:t>f∈</m:t>
        </m:r>
        <m:sSub>
          <m:sSubPr>
            <m:ctrlPr>
              <w:ins w:id="13" w:author="Unknown" w:date="2017-12-20T11:55:00Z">
                <w:rPr>
                  <w:rFonts w:ascii="Cambria Math" w:hAnsi="Cambria Math"/>
                  <w:i/>
                  <w:sz w:val="22"/>
                </w:rPr>
              </w:ins>
            </m:ctrlPr>
          </m:sSubPr>
          <m:e>
            <m:r>
              <w:rPr>
                <w:rFonts w:ascii="Cambria Math" w:hAnsi="Cambria Math"/>
              </w:rPr>
              <m:t>∁</m:t>
            </m:r>
          </m:e>
          <m:sub>
            <m:d>
              <m:dPr>
                <m:begChr m:val="["/>
                <m:endChr m:val="]"/>
                <m:ctrlPr>
                  <w:ins w:id="14" w:author="Training" w:date="2017-12-20T12:01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sub>
        </m:sSub>
        <m:r>
          <w:rPr>
            <w:rFonts w:ascii="Cambria Math" w:hAnsi="Cambria Math"/>
          </w:rPr>
          <m:t xml:space="preserve"> és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a≤</m:t>
        </m:r>
        <m:sSubSup>
          <m:sSubSupPr>
            <m:ctrlPr>
              <w:ins w:id="15" w:author="Unknown" w:date="2017-12-20T11:55:00Z">
                <w:rPr>
                  <w:rFonts w:ascii="Cambria Math" w:eastAsiaTheme="minorEastAsia" w:hAnsi="Cambria Math" w:cs="Cambria Math"/>
                  <w:i/>
                  <w:sz w:val="22"/>
                </w:rPr>
              </w:ins>
            </m:ctrlPr>
          </m:sSubSupPr>
          <m:e>
            <m:r>
              <w:rPr>
                <w:rFonts w:ascii="Cambria Math" w:eastAsiaTheme="minorEastAsia" w:hAnsi="Cambria Math" w:cs="Cambria Math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</w:rPr>
              <m:t>0</m:t>
            </m:r>
          </m:sub>
          <m:sup>
            <m:r>
              <w:rPr>
                <w:rFonts w:ascii="Cambria Math" w:eastAsiaTheme="minorEastAsia" w:hAnsi="Cambria Math" w:cs="Cambria Math"/>
              </w:rPr>
              <m:t>(0)</m:t>
            </m:r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ins w:id="16" w:author="Unknown" w:date="2017-12-20T11:55:00Z">
                <w:rPr>
                  <w:rFonts w:ascii="Cambria Math" w:eastAsiaTheme="minorEastAsia" w:hAnsi="Cambria Math" w:cs="Cambria Math"/>
                  <w:i/>
                  <w:sz w:val="22"/>
                </w:rPr>
              </w:ins>
            </m:ctrlPr>
          </m:sSubSupPr>
          <m:e>
            <m:r>
              <w:rPr>
                <w:rFonts w:ascii="Cambria Math" w:eastAsiaTheme="minorEastAsia" w:hAnsi="Cambria Math" w:cs="Cambria Math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</w:rPr>
              <m:t>1</m:t>
            </m:r>
          </m:sub>
          <m:sup>
            <m:r>
              <w:rPr>
                <w:rFonts w:ascii="Cambria Math" w:eastAsiaTheme="minorEastAsia" w:hAnsi="Cambria Math" w:cs="Cambria Math"/>
              </w:rPr>
              <m:t>(0)</m:t>
            </m:r>
          </m:sup>
        </m:sSubSup>
        <m:r>
          <w:rPr>
            <w:rFonts w:ascii="Cambria Math" w:hAnsi="Cambria Math"/>
          </w:rPr>
          <m:t>&lt;… &lt;</m:t>
        </m:r>
        <m:sSubSup>
          <m:sSubSupPr>
            <m:ctrlPr>
              <w:ins w:id="17" w:author="Unknown" w:date="2017-12-20T11:55:00Z">
                <w:rPr>
                  <w:rFonts w:ascii="Cambria Math" w:eastAsiaTheme="minorEastAsia" w:hAnsi="Cambria Math" w:cs="Cambria Math"/>
                  <w:i/>
                  <w:sz w:val="22"/>
                </w:rPr>
              </w:ins>
            </m:ctrlPr>
          </m:sSubSupPr>
          <m:e>
            <m:r>
              <w:rPr>
                <w:rFonts w:ascii="Cambria Math" w:eastAsiaTheme="minorEastAsia" w:hAnsi="Cambria Math" w:cs="Cambria Math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</w:rPr>
              <m:t>n</m:t>
            </m:r>
          </m:sub>
          <m:sup>
            <m:r>
              <w:rPr>
                <w:rFonts w:ascii="Cambria Math" w:eastAsiaTheme="minorEastAsia" w:hAnsi="Cambria Math" w:cs="Cambria Math"/>
              </w:rPr>
              <m:t>(0)</m:t>
            </m:r>
          </m:sup>
        </m:sSubSup>
        <m:r>
          <w:rPr>
            <w:rFonts w:ascii="Cambria Math" w:hAnsi="Cambria Math"/>
          </w:rPr>
          <m:t>≤b</m:t>
        </m:r>
      </m:oMath>
      <w:r>
        <w:rPr>
          <w:rFonts w:eastAsiaTheme="minorEastAsia"/>
        </w:rPr>
        <w:t xml:space="preserve"> alapp</w:t>
      </w:r>
      <w:r w:rsidR="00483C8C">
        <w:rPr>
          <w:rFonts w:eastAsiaTheme="minorEastAsia"/>
        </w:rPr>
        <w:t>ontok,</w:t>
      </w:r>
      <w:r>
        <w:rPr>
          <w:rFonts w:eastAsiaTheme="minorEastAsia"/>
        </w:rPr>
        <w:t xml:space="preserve"> </w:t>
      </w:r>
      <m:oMath>
        <m:sSubSup>
          <m:sSubSupPr>
            <m:ctrlPr>
              <w:ins w:id="18" w:author="Unknown" w:date="2017-12-20T11:55:00Z">
                <w:rPr>
                  <w:rFonts w:ascii="Cambria Math" w:eastAsiaTheme="minorEastAsia" w:hAnsi="Cambria Math" w:cs="Cambria Math"/>
                  <w:i/>
                  <w:sz w:val="22"/>
                </w:rPr>
              </w:ins>
            </m:ctrlPr>
          </m:sSubSupPr>
          <m:e>
            <m:r>
              <w:rPr>
                <w:rFonts w:ascii="Cambria Math" w:eastAsiaTheme="minorEastAsia" w:hAnsi="Cambria Math" w:cs="Cambria Math"/>
              </w:rPr>
              <m:t>y</m:t>
            </m:r>
          </m:e>
          <m:sub>
            <m:r>
              <w:rPr>
                <w:rFonts w:ascii="Cambria Math" w:eastAsiaTheme="minorEastAsia" w:hAnsi="Cambria Math" w:cs="Cambria Math"/>
              </w:rPr>
              <m:t>i</m:t>
            </m:r>
          </m:sub>
          <m:sup>
            <m:r>
              <w:rPr>
                <w:rFonts w:ascii="Cambria Math" w:eastAsiaTheme="minorEastAsia" w:hAnsi="Cambria Math" w:cs="Cambria Math"/>
              </w:rPr>
              <m:t>(0)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ajorEastAsia" w:hAnsi="Cambria Math" w:cstheme="majorBidi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ins w:id="19" w:author="Training" w:date="2017-12-20T12:04:00Z">
                <w:rPr>
                  <w:rFonts w:ascii="Cambria Math" w:hAnsi="Cambria Math"/>
                  <w:i/>
                </w:rPr>
              </w:ins>
            </m:ctrlPr>
          </m:dPr>
          <m:e>
            <m:sSubSup>
              <m:sSubSupPr>
                <m:ctrlPr>
                  <w:ins w:id="20" w:author="Unknown" w:date="2017-12-20T11:55:00Z">
                    <w:rPr>
                      <w:rFonts w:ascii="Cambria Math" w:eastAsiaTheme="minorEastAsia" w:hAnsi="Cambria Math" w:cs="Cambria Math"/>
                      <w:i/>
                      <w:sz w:val="22"/>
                    </w:rPr>
                  </w:ins>
                </m:ctrlPr>
              </m:sSubSup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i</m:t>
                </m:r>
              </m:sub>
              <m:sup>
                <m:d>
                  <m:dPr>
                    <m:ctrlPr>
                      <w:ins w:id="21" w:author="Training" w:date="2017-12-20T12:04:00Z">
                        <w:rPr>
                          <w:rFonts w:ascii="Cambria Math" w:eastAsiaTheme="minorEastAsia" w:hAnsi="Cambria Math" w:cs="Cambria Math"/>
                          <w:i/>
                        </w:rPr>
                      </w:ins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</w:rPr>
                      <m:t>0</m:t>
                    </m:r>
                  </m:e>
                </m:d>
              </m:sup>
            </m:sSubSup>
            <m:ctrlPr>
              <w:ins w:id="22" w:author="Training" w:date="2017-12-20T12:04:00Z">
                <w:rPr>
                  <w:rFonts w:ascii="Cambria Math" w:eastAsiaTheme="minorEastAsia" w:hAnsi="Cambria Math" w:cs="Cambria Math"/>
                  <w:i/>
                </w:rPr>
              </w:ins>
            </m:ctrlPr>
          </m:e>
        </m:d>
        <m:r>
          <w:rPr>
            <w:rFonts w:ascii="Cambria Math" w:eastAsiaTheme="minorEastAsia" w:hAnsi="Cambria Math" w:cs="Cambria Math"/>
          </w:rPr>
          <m:t xml:space="preserve"> (i=0…n)</m:t>
        </m:r>
      </m:oMath>
      <w:r w:rsidR="00483C8C">
        <w:rPr>
          <w:rFonts w:eastAsiaTheme="minorEastAsia"/>
        </w:rPr>
        <w:t xml:space="preserve"> értékek. </w:t>
      </w:r>
      <w:bookmarkStart w:id="23" w:name="_GoBack"/>
      <w:bookmarkEnd w:id="23"/>
    </w:p>
    <w:p w:rsidR="00483C8C" w:rsidRPr="00483C8C" w:rsidRDefault="00483C8C" w:rsidP="00483C8C">
      <w:pPr>
        <w:pStyle w:val="Listaszerbekezds"/>
        <w:numPr>
          <w:ilvl w:val="0"/>
          <w:numId w:val="1"/>
        </w:numPr>
      </w:pPr>
      <w:r>
        <w:t xml:space="preserve">Határozzuk meg az </w:t>
      </w:r>
      <m:oMath>
        <m:d>
          <m:dPr>
            <m:ctrlPr>
              <w:ins w:id="24" w:author="Training" w:date="2017-12-20T12:05:00Z">
                <w:rPr>
                  <w:rFonts w:ascii="Cambria Math" w:hAnsi="Cambria Math"/>
                  <w:i/>
                </w:rPr>
              </w:ins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ins w:id="25" w:author="Training" w:date="2017-12-20T12:04:00Z">
                    <w:rPr>
                      <w:rFonts w:ascii="Cambria Math" w:hAnsi="Cambria Math"/>
                      <w:i/>
                    </w:rPr>
                  </w:ins>
                </m:ctrlPr>
              </m:dPr>
              <m:e>
                <m:sSubSup>
                  <m:sSubSupPr>
                    <m:ctrlPr>
                      <w:ins w:id="26" w:author="Unknown" w:date="2017-12-20T11:55:00Z">
                        <w:rPr>
                          <w:rFonts w:ascii="Cambria Math" w:eastAsiaTheme="minorEastAsia" w:hAnsi="Cambria Math" w:cs="Cambria Math"/>
                          <w:i/>
                          <w:sz w:val="22"/>
                        </w:rPr>
                      </w:ins>
                    </m:ctrlPr>
                  </m:sSubSupPr>
                  <m:e>
                    <m:r>
                      <w:rPr>
                        <w:rFonts w:ascii="Cambria Math" w:eastAsiaTheme="minorEastAsia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ins w:id="27" w:author="Training" w:date="2017-12-20T12:04:00Z"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w:ins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Cambria Math"/>
                          </w:rPr>
                          <m:t>0</m:t>
                        </m:r>
                      </m:e>
                    </m:d>
                  </m:sup>
                </m:sSubSup>
                <m:ctrlPr>
                  <w:ins w:id="28" w:author="Training" w:date="2017-12-20T12:04:00Z">
                    <w:rPr>
                      <w:rFonts w:ascii="Cambria Math" w:eastAsiaTheme="minorEastAsia" w:hAnsi="Cambria Math" w:cs="Cambria Math"/>
                      <w:i/>
                    </w:rPr>
                  </w:ins>
                </m:ctrlPr>
              </m:e>
            </m:d>
            <m:r>
              <w:rPr>
                <w:rFonts w:ascii="Cambria Math" w:eastAsiaTheme="minorEastAsia" w:hAnsi="Cambria Math" w:cs="Cambria Math"/>
              </w:rPr>
              <m:t>,</m:t>
            </m:r>
            <m:sSubSup>
              <m:sSubSupPr>
                <m:ctrlPr>
                  <w:ins w:id="29" w:author="Unknown" w:date="2017-12-20T11:55:00Z">
                    <w:rPr>
                      <w:rFonts w:ascii="Cambria Math" w:eastAsiaTheme="minorEastAsia" w:hAnsi="Cambria Math" w:cs="Cambria Math"/>
                      <w:i/>
                      <w:sz w:val="22"/>
                    </w:rPr>
                  </w:ins>
                </m:ctrlPr>
              </m:sSubSup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i</m:t>
                </m:r>
              </m:sub>
              <m:sup>
                <m:d>
                  <m:dPr>
                    <m:ctrlPr>
                      <w:ins w:id="30" w:author="Training" w:date="2017-12-20T12:04:00Z">
                        <w:rPr>
                          <w:rFonts w:ascii="Cambria Math" w:eastAsiaTheme="minorEastAsia" w:hAnsi="Cambria Math" w:cs="Cambria Math"/>
                          <w:i/>
                        </w:rPr>
                      </w:ins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</w:rPr>
                      <m:t>0</m:t>
                    </m:r>
                  </m:e>
                </m:d>
              </m:sup>
            </m:sSubSup>
            <m:ctrlPr>
              <w:ins w:id="31" w:author="Training" w:date="2017-12-20T12:05:00Z">
                <w:rPr>
                  <w:rFonts w:ascii="Cambria Math" w:eastAsiaTheme="minorEastAsia" w:hAnsi="Cambria Math" w:cs="Cambria Math"/>
                  <w:i/>
                </w:rPr>
              </w:ins>
            </m:ctrlPr>
          </m:e>
        </m:d>
      </m:oMath>
      <w:r>
        <w:rPr>
          <w:rFonts w:eastAsiaTheme="minorEastAsia"/>
        </w:rPr>
        <w:t xml:space="preserve"> pontokra illeszkedő </w:t>
      </w:r>
      <m:oMath>
        <m:sSub>
          <m:sSubPr>
            <m:ctrlPr>
              <w:ins w:id="32" w:author="Unknown" w:date="2017-12-20T11:55:00Z">
                <w:rPr>
                  <w:rFonts w:ascii="Cambria Math" w:eastAsiaTheme="minorEastAsia" w:hAnsi="Cambria Math"/>
                  <w:i/>
                  <w:sz w:val="22"/>
                </w:rPr>
              </w:ins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(y)</m:t>
        </m:r>
      </m:oMath>
      <w:r>
        <w:rPr>
          <w:rFonts w:eastAsiaTheme="minorEastAsia"/>
        </w:rPr>
        <w:t xml:space="preserve"> interpolációs polinomot.</w:t>
      </w:r>
    </w:p>
    <w:p w:rsidR="00483C8C" w:rsidRPr="00483C8C" w:rsidRDefault="00483C8C" w:rsidP="00483C8C">
      <w:pPr>
        <w:pStyle w:val="Listaszerbekezds"/>
        <w:numPr>
          <w:ilvl w:val="0"/>
          <w:numId w:val="1"/>
        </w:numPr>
      </w:pPr>
      <w:r>
        <w:rPr>
          <w:rFonts w:eastAsiaTheme="minorEastAsia"/>
        </w:rPr>
        <w:t xml:space="preserve">Számoljuk ki az </w:t>
      </w:r>
      <m:oMath>
        <m:sSub>
          <m:sSubPr>
            <m:ctrlPr>
              <w:ins w:id="33" w:author="Unknown" w:date="2017-12-20T11:55:00Z">
                <w:rPr>
                  <w:rFonts w:ascii="Cambria Math" w:eastAsiaTheme="minorEastAsia" w:hAnsi="Cambria Math"/>
                  <w:i/>
                  <w:sz w:val="22"/>
                </w:rPr>
              </w:ins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ins w:id="34" w:author="Training" w:date="2017-12-20T12:00:00Z">
                <w:rPr>
                  <w:rFonts w:ascii="Cambria Math" w:eastAsiaTheme="minorEastAsia" w:hAnsi="Cambria Math"/>
                  <w:i/>
                </w:rPr>
              </w:ins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ins w:id="35" w:author="Unknown" w:date="2017-12-20T11:55:00Z">
                <w:rPr>
                  <w:rFonts w:ascii="Cambria Math" w:eastAsiaTheme="minorEastAsia" w:hAnsi="Cambria Math"/>
                  <w:i/>
                  <w:sz w:val="22"/>
                </w:rPr>
              </w:ins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 és f</m:t>
        </m:r>
        <m:d>
          <m:dPr>
            <m:ctrlPr>
              <w:ins w:id="36" w:author="Training" w:date="2017-12-20T12:07:00Z">
                <w:rPr>
                  <w:rFonts w:ascii="Cambria Math" w:eastAsiaTheme="minorEastAsia" w:hAnsi="Cambria Math"/>
                  <w:i/>
                </w:rPr>
              </w:ins>
            </m:ctrlPr>
          </m:dPr>
          <m:e>
            <m:sSup>
              <m:sSupPr>
                <m:ctrlPr>
                  <w:ins w:id="37" w:author="Unknown" w:date="2017-12-20T11:55:00Z">
                    <w:rPr>
                      <w:rFonts w:ascii="Cambria Math" w:eastAsiaTheme="minorEastAsia" w:hAnsi="Cambria Math"/>
                      <w:i/>
                      <w:sz w:val="22"/>
                    </w:rPr>
                  </w:ins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ins w:id="38" w:author="Unknown" w:date="2017-12-20T11:55:00Z">
                <w:rPr>
                  <w:rFonts w:ascii="Cambria Math" w:eastAsiaTheme="minorEastAsia" w:hAnsi="Cambria Math"/>
                  <w:i/>
                  <w:sz w:val="22"/>
                </w:rPr>
              </w:ins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megoldás közelítését.</w:t>
      </w:r>
    </w:p>
    <w:p w:rsidR="00483C8C" w:rsidRPr="00483C8C" w:rsidRDefault="00483C8C" w:rsidP="00483C8C">
      <w:pPr>
        <w:pStyle w:val="Listaszerbekezds"/>
        <w:numPr>
          <w:ilvl w:val="0"/>
          <w:numId w:val="1"/>
        </w:numPr>
      </w:pPr>
      <w:r>
        <w:rPr>
          <w:rFonts w:eastAsiaTheme="minorEastAsia"/>
        </w:rPr>
        <w:t>Szúrjuk be az új (</w:t>
      </w:r>
      <m:oMath>
        <m:sSup>
          <m:sSupPr>
            <m:ctrlPr>
              <w:ins w:id="39" w:author="Unknown" w:date="2017-12-20T11:55:00Z">
                <w:rPr>
                  <w:rFonts w:ascii="Cambria Math" w:eastAsiaTheme="minorEastAsia" w:hAnsi="Cambria Math"/>
                  <w:i/>
                  <w:sz w:val="22"/>
                </w:rPr>
              </w:ins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ins w:id="40" w:author="Unknown" w:date="2017-12-20T11:55:00Z">
                <w:rPr>
                  <w:rFonts w:ascii="Cambria Math" w:eastAsiaTheme="minorEastAsia" w:hAnsi="Cambria Math"/>
                  <w:i/>
                  <w:sz w:val="22"/>
                </w:rPr>
              </w:ins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>) pontot az alappontok közé.</w:t>
      </w:r>
    </w:p>
    <w:p w:rsidR="00483C8C" w:rsidRPr="00483C8C" w:rsidRDefault="00483C8C" w:rsidP="00483C8C">
      <w:pPr>
        <w:pStyle w:val="Listaszerbekezds"/>
        <w:numPr>
          <w:ilvl w:val="0"/>
          <w:numId w:val="1"/>
        </w:numPr>
      </w:pPr>
      <w:r>
        <w:rPr>
          <w:rFonts w:eastAsiaTheme="minorEastAsia"/>
        </w:rPr>
        <w:t>Ezután töröljük azt az alappontot, melyre f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f</m:t>
        </m:r>
        <m:d>
          <m:dPr>
            <m:ctrlPr>
              <w:ins w:id="41" w:author="Training" w:date="2017-12-20T12:04:00Z">
                <w:rPr>
                  <w:rFonts w:ascii="Cambria Math" w:hAnsi="Cambria Math"/>
                  <w:i/>
                </w:rPr>
              </w:ins>
            </m:ctrlPr>
          </m:dPr>
          <m:e>
            <m:sSubSup>
              <m:sSubSupPr>
                <m:ctrlPr>
                  <w:ins w:id="42" w:author="Unknown" w:date="2017-12-20T11:55:00Z">
                    <w:rPr>
                      <w:rFonts w:ascii="Cambria Math" w:eastAsiaTheme="minorEastAsia" w:hAnsi="Cambria Math" w:cs="Cambria Math"/>
                      <w:i/>
                      <w:sz w:val="22"/>
                    </w:rPr>
                  </w:ins>
                </m:ctrlPr>
              </m:sSubSupPr>
              <m:e>
                <m:r>
                  <w:rPr>
                    <w:rFonts w:ascii="Cambria Math" w:eastAsiaTheme="minorEastAsia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i</m:t>
                </m:r>
              </m:sub>
              <m:sup>
                <m:d>
                  <m:dPr>
                    <m:ctrlPr>
                      <w:ins w:id="43" w:author="Training" w:date="2017-12-20T12:04:00Z">
                        <w:rPr>
                          <w:rFonts w:ascii="Cambria Math" w:eastAsiaTheme="minorEastAsia" w:hAnsi="Cambria Math" w:cs="Cambria Math"/>
                          <w:i/>
                        </w:rPr>
                      </w:ins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</w:rPr>
                      <m:t>0</m:t>
                    </m:r>
                  </m:e>
                </m:d>
              </m:sup>
            </m:sSubSup>
            <m:ctrlPr>
              <w:ins w:id="44" w:author="Training" w:date="2017-12-20T12:04:00Z">
                <w:rPr>
                  <w:rFonts w:ascii="Cambria Math" w:eastAsiaTheme="minorEastAsia" w:hAnsi="Cambria Math" w:cs="Cambria Math"/>
                  <w:i/>
                </w:rPr>
              </w:ins>
            </m:ctrlPr>
          </m:e>
        </m:d>
        <m:r>
          <w:rPr>
            <w:rFonts w:ascii="Cambria Math" w:eastAsiaTheme="minorEastAsia" w:hAnsi="Cambria Math" w:cs="Cambria Math"/>
          </w:rPr>
          <m:t>|</m:t>
        </m:r>
      </m:oMath>
      <w:r>
        <w:rPr>
          <w:rFonts w:eastAsiaTheme="minorEastAsia"/>
        </w:rPr>
        <w:t xml:space="preserve"> maximális. Azt az </w:t>
      </w:r>
      <w:proofErr w:type="spellStart"/>
      <w:r>
        <w:rPr>
          <w:rFonts w:eastAsiaTheme="minorEastAsia"/>
        </w:rPr>
        <w:t>alppontot</w:t>
      </w:r>
      <w:proofErr w:type="spellEnd"/>
      <w:r>
        <w:rPr>
          <w:rFonts w:eastAsiaTheme="minorEastAsia"/>
        </w:rPr>
        <w:t xml:space="preserve"> töröljük ami „leginkább” nem gyök.</w:t>
      </w:r>
    </w:p>
    <w:p w:rsidR="00483C8C" w:rsidRPr="00483C8C" w:rsidRDefault="00483C8C" w:rsidP="00483C8C">
      <w:pPr>
        <w:pStyle w:val="Listaszerbekezds"/>
        <w:numPr>
          <w:ilvl w:val="0"/>
          <w:numId w:val="1"/>
        </w:numPr>
      </w:pPr>
      <w:r>
        <w:rPr>
          <w:rFonts w:eastAsiaTheme="minorEastAsia"/>
        </w:rPr>
        <w:t>Az új alappont rendszerre alkalmazzuk 1-4 et.</w:t>
      </w:r>
    </w:p>
    <w:p w:rsidR="00483C8C" w:rsidRDefault="00483C8C" w:rsidP="00483C8C">
      <w:pPr>
        <w:ind w:left="360"/>
        <w:rPr>
          <w:i/>
        </w:rPr>
      </w:pPr>
      <w:r>
        <w:rPr>
          <w:i/>
        </w:rPr>
        <w:t xml:space="preserve">Megjegyzés: </w:t>
      </w:r>
    </w:p>
    <w:p w:rsidR="00483C8C" w:rsidRPr="00483C8C" w:rsidRDefault="00483C8C" w:rsidP="00483C8C">
      <w:pPr>
        <w:ind w:left="360"/>
      </w:pPr>
      <w:r>
        <w:t>Az algoritmusnak feltétele az invertálhatóság!</w:t>
      </w:r>
    </w:p>
    <w:p w:rsidR="00805972" w:rsidRPr="00805972" w:rsidRDefault="00805972" w:rsidP="00805972"/>
    <w:sectPr w:rsidR="00805972" w:rsidRPr="008059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19188B"/>
    <w:multiLevelType w:val="hybridMultilevel"/>
    <w:tmpl w:val="8B7C86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raining">
    <w15:presenceInfo w15:providerId="None" w15:userId="Train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972"/>
    <w:rsid w:val="00023559"/>
    <w:rsid w:val="00117543"/>
    <w:rsid w:val="001D0379"/>
    <w:rsid w:val="00483C8C"/>
    <w:rsid w:val="00805972"/>
    <w:rsid w:val="00831303"/>
    <w:rsid w:val="008B1348"/>
    <w:rsid w:val="009B46D7"/>
    <w:rsid w:val="00A21EAD"/>
    <w:rsid w:val="00B47113"/>
    <w:rsid w:val="00CE68D5"/>
    <w:rsid w:val="00E4623E"/>
    <w:rsid w:val="00EF5034"/>
    <w:rsid w:val="00F1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6AD5CD-5A38-4074-A25C-B10CEC5E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4623E"/>
    <w:pPr>
      <w:spacing w:line="36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05972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05972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05972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05972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character" w:styleId="Helyrzszveg">
    <w:name w:val="Placeholder Text"/>
    <w:basedOn w:val="Bekezdsalapbettpusa"/>
    <w:uiPriority w:val="99"/>
    <w:semiHidden/>
    <w:rsid w:val="00EF5034"/>
    <w:rPr>
      <w:color w:val="808080"/>
    </w:rPr>
  </w:style>
  <w:style w:type="paragraph" w:styleId="Listaszerbekezds">
    <w:name w:val="List Paragraph"/>
    <w:basedOn w:val="Norml"/>
    <w:uiPriority w:val="34"/>
    <w:qFormat/>
    <w:rsid w:val="00483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135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6</cp:revision>
  <dcterms:created xsi:type="dcterms:W3CDTF">2017-12-17T13:37:00Z</dcterms:created>
  <dcterms:modified xsi:type="dcterms:W3CDTF">2017-12-20T12:05:00Z</dcterms:modified>
</cp:coreProperties>
</file>