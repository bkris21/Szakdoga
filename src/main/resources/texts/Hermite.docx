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94" w:rsidRDefault="007A3DB9" w:rsidP="007A3DB9">
      <w:pPr>
        <w:pStyle w:val="Cmsor1"/>
        <w:jc w:val="center"/>
      </w:pPr>
      <w:proofErr w:type="spellStart"/>
      <w:r>
        <w:t>Hermite-interpoláció</w:t>
      </w:r>
      <w:proofErr w:type="spellEnd"/>
    </w:p>
    <w:p w:rsidR="007A3DB9" w:rsidRDefault="007A3DB9" w:rsidP="007A3DB9">
      <w:pPr>
        <w:pStyle w:val="Cmsor2"/>
      </w:pPr>
      <w:r>
        <w:t>Motiváció:</w:t>
      </w:r>
    </w:p>
    <w:p w:rsidR="007A3DB9" w:rsidRDefault="007A3DB9" w:rsidP="007A3DB9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0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1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 xml:space="preserve"> és a≤</m:t>
        </m:r>
        <m:sSubSup>
          <m:sSubSupPr>
            <m:ctrlPr>
              <w:ins w:id="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4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6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alappontok és valamely </w:t>
      </w:r>
      <m:oMath>
        <m:r>
          <w:rPr>
            <w:rFonts w:ascii="Cambria Math" w:eastAsiaTheme="minorEastAsia" w:hAnsi="Cambria Math"/>
          </w:rPr>
          <m:t>k∈{0</m:t>
        </m:r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r>
          <w:rPr>
            <w:rFonts w:ascii="Cambria Math" w:eastAsiaTheme="minorEastAsia" w:hAnsi="Cambria Math"/>
          </w:rPr>
          <m:t>n}</m:t>
        </m:r>
      </m:oMath>
      <w:r>
        <w:rPr>
          <w:rFonts w:eastAsiaTheme="minorEastAsia"/>
        </w:rPr>
        <w:t xml:space="preserve"> az </w:t>
      </w:r>
      <m:oMath>
        <m:sSub>
          <m:sSubPr>
            <m:ctrlPr>
              <w:ins w:id="8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spellStart"/>
      <w:r>
        <w:rPr>
          <w:rFonts w:eastAsiaTheme="minorEastAsia"/>
        </w:rPr>
        <w:t>-ban</w:t>
      </w:r>
      <w:proofErr w:type="spellEnd"/>
      <w:r>
        <w:rPr>
          <w:rFonts w:eastAsiaTheme="minorEastAsia"/>
        </w:rPr>
        <w:t xml:space="preserve"> az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-nek legyen szélsőértéke, inflexiós pontja, egyéb geometriai tulajdonsága. Ekkor a fenti alappontokra illeszkedő eddig tanult interpolációs polinom vajon rendelkezik-e ezekkel a tulajdonságokkal </w:t>
      </w:r>
      <m:oMath>
        <m:sSub>
          <m:sSubPr>
            <m:ctrlPr>
              <w:ins w:id="9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-</w:t>
      </w:r>
      <w:proofErr w:type="spellStart"/>
      <w:proofErr w:type="gramStart"/>
      <w:r>
        <w:rPr>
          <w:rFonts w:eastAsiaTheme="minorEastAsia"/>
        </w:rPr>
        <w:t>ban</w:t>
      </w:r>
      <w:proofErr w:type="spellEnd"/>
      <w:r>
        <w:rPr>
          <w:rFonts w:eastAsiaTheme="minorEastAsia"/>
        </w:rPr>
        <w:t xml:space="preserve"> ?</w:t>
      </w:r>
      <w:proofErr w:type="gramEnd"/>
      <w:r>
        <w:rPr>
          <w:rFonts w:eastAsiaTheme="minorEastAsia"/>
        </w:rPr>
        <w:t xml:space="preserve"> Válasz: Nem mindig. Megoldás: </w:t>
      </w:r>
      <w:proofErr w:type="spellStart"/>
      <w:r>
        <w:rPr>
          <w:rFonts w:eastAsiaTheme="minorEastAsia"/>
        </w:rPr>
        <w:t>Hermite-interpoláció</w:t>
      </w:r>
      <w:proofErr w:type="spellEnd"/>
      <w:r>
        <w:rPr>
          <w:rFonts w:eastAsiaTheme="minorEastAsia"/>
        </w:rPr>
        <w:t xml:space="preserve"> alkalmazása.</w:t>
      </w:r>
    </w:p>
    <w:p w:rsidR="007A3DB9" w:rsidRDefault="007A3DB9" w:rsidP="007A3DB9">
      <w:pPr>
        <w:pStyle w:val="Cmsor2"/>
      </w:pPr>
      <w:proofErr w:type="spellStart"/>
      <w:r>
        <w:t>Hermite-féle</w:t>
      </w:r>
      <w:proofErr w:type="spellEnd"/>
      <w:r>
        <w:t xml:space="preserve"> interpolációs polinom:</w:t>
      </w:r>
    </w:p>
    <w:p w:rsidR="007A3DB9" w:rsidRDefault="007A3DB9" w:rsidP="007A3DB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Legyenek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10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11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a≤</m:t>
        </m:r>
        <m:sSubSup>
          <m:sSubSupPr>
            <m:ctrlPr>
              <w:ins w:id="1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1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14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1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16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1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</m:oMath>
      <w:r>
        <w:rPr>
          <w:rFonts w:eastAsiaTheme="majorEastAsia" w:cstheme="majorBidi"/>
        </w:rPr>
        <w:t xml:space="preserve"> alappontok és </w:t>
      </w:r>
      <m:oMath>
        <m:sSub>
          <m:sSubPr>
            <m:ctrlPr>
              <w:ins w:id="18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19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w:proofErr w:type="gramStart"/>
        <m:r>
          <w:rPr>
            <w:rFonts w:ascii="Cambria Math" w:eastAsiaTheme="majorEastAsia" w:hAnsi="Cambria Math" w:cstheme="majorBidi"/>
          </w:rPr>
          <m:t>,…,</m:t>
        </m:r>
        <w:proofErr w:type="gramEnd"/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20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ins w:id="21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+</m:t>
            </m:r>
          </m:sup>
        </m:sSup>
      </m:oMath>
      <w:r w:rsidR="00137D56">
        <w:rPr>
          <w:rFonts w:eastAsiaTheme="majorEastAsia" w:cstheme="majorBidi"/>
        </w:rPr>
        <w:t xml:space="preserve"> multiplicitások és </w:t>
      </w:r>
      <m:oMath>
        <m:sSubSup>
          <m:sSubSupPr>
            <m:ctrlPr>
              <w:ins w:id="2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24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26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28" w:author="Unknown" w:date="2017-12-20T11:55:00Z">
                        <w:rPr>
                          <w:rFonts w:ascii="Cambria Math" w:eastAsiaTheme="minorEastAsia" w:hAnsi="Cambria Math" w:cs="Cambria Math"/>
                          <w:i/>
                          <w:sz w:val="22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29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30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31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32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3" w:author="Unknown" w:date="2017-12-20T11:55:00Z">
                        <w:rPr>
                          <w:rFonts w:ascii="Cambria Math" w:eastAsiaTheme="minorEastAsia" w:hAnsi="Cambria Math" w:cs="Cambria Math"/>
                          <w:i/>
                          <w:sz w:val="22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="Cambria Math"/>
          </w:rPr>
          <m:t>∈R</m:t>
        </m:r>
      </m:oMath>
      <w:r w:rsidR="00137D56">
        <w:rPr>
          <w:rFonts w:eastAsiaTheme="majorEastAsia" w:cstheme="majorBidi"/>
        </w:rPr>
        <w:t xml:space="preserve"> értékek és derivált értékek és</w:t>
      </w:r>
      <w:r w:rsidR="00137D56">
        <w:rPr>
          <w:rFonts w:eastAsiaTheme="majorEastAsia" w:cstheme="majorBidi"/>
        </w:rPr>
        <w:br/>
      </w:r>
      <m:oMath>
        <m:r>
          <w:rPr>
            <w:rFonts w:ascii="Cambria Math" w:eastAsiaTheme="majorEastAsia" w:hAnsi="Cambria Math" w:cstheme="majorBidi"/>
          </w:rPr>
          <m:t xml:space="preserve"> m = </m:t>
        </m:r>
        <m:nary>
          <m:naryPr>
            <m:chr m:val="∑"/>
            <m:limLoc m:val="undOvr"/>
            <m:ctrlPr>
              <w:ins w:id="34" w:author="Unknown" w:date="2017-12-20T11:59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naryPr>
          <m:sub>
            <m:r>
              <w:rPr>
                <w:rFonts w:ascii="Cambria Math" w:eastAsiaTheme="majorEastAsia" w:hAnsi="Cambria Math" w:cstheme="majorBidi"/>
              </w:rPr>
              <m:t>i=0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sSub>
              <m:sSubPr>
                <m:ctrlPr>
                  <w:ins w:id="35" w:author="Unknown" w:date="2017-12-20T11:55:00Z">
                    <w:rPr>
                      <w:rFonts w:ascii="Cambria Math" w:eastAsiaTheme="majorEastAsia" w:hAnsi="Cambria Math" w:cstheme="majorBidi"/>
                      <w:i/>
                      <w:sz w:val="22"/>
                    </w:rPr>
                  </w:ins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-1</m:t>
            </m:r>
          </m:e>
        </m:nary>
      </m:oMath>
      <w:r w:rsidR="00137D56">
        <w:rPr>
          <w:rFonts w:eastAsiaTheme="majorEastAsia" w:cstheme="majorBidi"/>
        </w:rPr>
        <w:t xml:space="preserve">, ekkor a fentiekre illeszkedő </w:t>
      </w:r>
      <m:oMath>
        <m:sSub>
          <m:sSubPr>
            <m:ctrlPr>
              <w:ins w:id="36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b>
          <m:sSubPr>
            <m:ctrlPr>
              <w:ins w:id="37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</m:oMath>
      <w:r w:rsidR="00137D56">
        <w:rPr>
          <w:rFonts w:eastAsiaTheme="majorEastAsia" w:cstheme="majorBidi"/>
        </w:rPr>
        <w:t xml:space="preserve"> m-ed fokú Hermite-féle interpolációs polinomnak nevezzük.</w:t>
      </w:r>
    </w:p>
    <w:p w:rsidR="00137D56" w:rsidRDefault="00137D56" w:rsidP="00137D56">
      <w:pPr>
        <w:pStyle w:val="Cmsor2"/>
      </w:pPr>
      <w:proofErr w:type="spellStart"/>
      <w:r>
        <w:t>Hermite-féle</w:t>
      </w:r>
      <w:proofErr w:type="spellEnd"/>
      <w:r>
        <w:t xml:space="preserve"> interpolációs polinom meghatározása osztott differenciákkal:</w:t>
      </w:r>
    </w:p>
    <w:p w:rsidR="00137D56" w:rsidRDefault="00137D56" w:rsidP="00137D5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Legyenek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38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39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>, a≤</m:t>
        </m:r>
        <m:sSubSup>
          <m:sSubSupPr>
            <m:ctrlPr>
              <w:ins w:id="40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4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4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4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44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4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</m:oMath>
      <w:r>
        <w:rPr>
          <w:rFonts w:eastAsiaTheme="majorEastAsia" w:cstheme="majorBidi"/>
        </w:rPr>
        <w:t xml:space="preserve"> alappontok és </w:t>
      </w:r>
      <m:oMath>
        <m:sSub>
          <m:sSubPr>
            <m:ctrlPr>
              <w:ins w:id="46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47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w:proofErr w:type="gramStart"/>
        <m:r>
          <w:rPr>
            <w:rFonts w:ascii="Cambria Math" w:eastAsiaTheme="majorEastAsia" w:hAnsi="Cambria Math" w:cstheme="majorBidi"/>
          </w:rPr>
          <m:t>,…,</m:t>
        </m:r>
        <w:proofErr w:type="gramEnd"/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48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ins w:id="49" w:author="Unknown" w:date="2017-12-20T11:55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+</m:t>
            </m:r>
          </m:sup>
        </m:sSup>
      </m:oMath>
      <w:r>
        <w:rPr>
          <w:rFonts w:eastAsiaTheme="majorEastAsia" w:cstheme="majorBidi"/>
        </w:rPr>
        <w:t xml:space="preserve"> multiplicitások és </w:t>
      </w:r>
      <m:oMath>
        <m:sSubSup>
          <m:sSubSupPr>
            <m:ctrlPr>
              <w:ins w:id="50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5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54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56" w:author="Unknown" w:date="2017-12-20T11:55:00Z">
                        <w:rPr>
                          <w:rFonts w:ascii="Cambria Math" w:eastAsiaTheme="minorEastAsia" w:hAnsi="Cambria Math" w:cs="Cambria Math"/>
                          <w:i/>
                          <w:sz w:val="22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57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58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59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60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61" w:author="Unknown" w:date="2017-12-20T11:55:00Z">
                        <w:rPr>
                          <w:rFonts w:ascii="Cambria Math" w:eastAsiaTheme="minorEastAsia" w:hAnsi="Cambria Math" w:cs="Cambria Math"/>
                          <w:i/>
                          <w:sz w:val="22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="Cambria Math"/>
          </w:rPr>
          <m:t>∈R</m:t>
        </m:r>
      </m:oMath>
      <w:r>
        <w:rPr>
          <w:rFonts w:eastAsiaTheme="majorEastAsia" w:cstheme="majorBidi"/>
        </w:rPr>
        <w:t xml:space="preserve"> értékek és derivált értékek és</w:t>
      </w:r>
      <w:r>
        <w:rPr>
          <w:rFonts w:eastAsiaTheme="majorEastAsia" w:cstheme="majorBidi"/>
        </w:rPr>
        <w:br/>
      </w:r>
      <m:oMath>
        <m:r>
          <w:rPr>
            <w:rFonts w:ascii="Cambria Math" w:eastAsiaTheme="majorEastAsia" w:hAnsi="Cambria Math" w:cstheme="majorBidi"/>
          </w:rPr>
          <m:t xml:space="preserve"> m = </m:t>
        </m:r>
        <m:nary>
          <m:naryPr>
            <m:chr m:val="∑"/>
            <m:limLoc m:val="undOvr"/>
            <m:ctrlPr>
              <w:ins w:id="62" w:author="Unknown" w:date="2017-12-20T11:59:00Z">
                <w:rPr>
                  <w:rFonts w:ascii="Cambria Math" w:eastAsiaTheme="majorEastAsia" w:hAnsi="Cambria Math" w:cstheme="majorBidi"/>
                  <w:i/>
                  <w:sz w:val="22"/>
                </w:rPr>
              </w:ins>
            </m:ctrlPr>
          </m:naryPr>
          <m:sub>
            <m:r>
              <w:rPr>
                <w:rFonts w:ascii="Cambria Math" w:eastAsiaTheme="majorEastAsia" w:hAnsi="Cambria Math" w:cstheme="majorBidi"/>
              </w:rPr>
              <m:t>i=0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sSub>
              <m:sSubPr>
                <m:ctrlPr>
                  <w:ins w:id="63" w:author="Unknown" w:date="2017-12-20T11:55:00Z">
                    <w:rPr>
                      <w:rFonts w:ascii="Cambria Math" w:eastAsiaTheme="majorEastAsia" w:hAnsi="Cambria Math" w:cstheme="majorBidi"/>
                      <w:i/>
                      <w:sz w:val="22"/>
                    </w:rPr>
                  </w:ins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-1</m:t>
            </m:r>
          </m:e>
        </m:nary>
      </m:oMath>
      <w:r>
        <w:rPr>
          <w:rFonts w:eastAsiaTheme="majorEastAsia" w:cstheme="majorBidi"/>
        </w:rPr>
        <w:t>,</w:t>
      </w:r>
      <w:r>
        <w:rPr>
          <w:rFonts w:eastAsiaTheme="majorEastAsia" w:cstheme="majorBidi"/>
        </w:rPr>
        <w:t xml:space="preserve"> ekkor</w:t>
      </w:r>
    </w:p>
    <w:p w:rsidR="00137D56" w:rsidRPr="00137D56" w:rsidRDefault="00137D56" w:rsidP="0013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,….,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+…+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37D56" w:rsidRDefault="00137D56" w:rsidP="00137D56">
      <w:pPr>
        <w:rPr>
          <w:rFonts w:eastAsiaTheme="minorEastAsia"/>
        </w:rPr>
      </w:pPr>
    </w:p>
    <w:p w:rsidR="00137D56" w:rsidRDefault="00137D56" w:rsidP="00137D56">
      <w:pPr>
        <w:pStyle w:val="Cmsor2"/>
        <w:rPr>
          <w:rFonts w:eastAsiaTheme="minorEastAsia"/>
        </w:rPr>
      </w:pPr>
      <w:r>
        <w:rPr>
          <w:rFonts w:eastAsiaTheme="minorEastAsia"/>
        </w:rPr>
        <w:t>Speciális esetek:</w:t>
      </w:r>
    </w:p>
    <w:p w:rsidR="002E0F71" w:rsidRPr="002E0F71" w:rsidRDefault="00137D56" w:rsidP="00137D56">
      <w:pPr>
        <w:pStyle w:val="Listaszerbekezds"/>
        <w:numPr>
          <w:ilvl w:val="0"/>
          <w:numId w:val="1"/>
        </w:numPr>
      </w:pPr>
      <w:proofErr w:type="spellStart"/>
      <w:r>
        <w:t>Fejér-Hermite</w:t>
      </w:r>
      <w:proofErr w:type="spellEnd"/>
      <w:r>
        <w:t xml:space="preserve"> interpoláció:</w:t>
      </w:r>
      <w:r>
        <w:br/>
      </w:r>
      <m:oMath>
        <m:sSub>
          <m:sSubPr>
            <m:ctrlPr>
              <w:ins w:id="64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 (i=0</m:t>
        </m:r>
        <w:proofErr w:type="gramStart"/>
        <m:r>
          <w:rPr>
            <w:rFonts w:ascii="Cambria Math" w:hAnsi="Cambria Math"/>
          </w:rPr>
          <m:t>,…,</m:t>
        </m:r>
        <w:proofErr w:type="gramEnd"/>
        <m:r>
          <w:rPr>
            <w:rFonts w:ascii="Cambria Math" w:hAnsi="Cambria Math"/>
          </w:rPr>
          <m:t>n)</m:t>
        </m:r>
      </m:oMath>
      <w:r w:rsidR="002E0F71">
        <w:rPr>
          <w:rFonts w:eastAsiaTheme="minorEastAsia"/>
        </w:rPr>
        <w:t xml:space="preserve">, ekkor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ins w:id="65" w:author="Training" w:date="2017-12-20T12:3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 xml:space="preserve">2-1=&gt;m=2n+1 és </m:t>
        </m:r>
        <m:sSub>
          <m:sSubPr>
            <m:ctrlPr>
              <w:ins w:id="66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2n+1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ins w:id="67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2n+1</m:t>
            </m:r>
          </m:sub>
        </m:sSub>
      </m:oMath>
    </w:p>
    <w:p w:rsidR="00137D56" w:rsidRPr="00137D56" w:rsidRDefault="002E0F71" w:rsidP="002E0F71">
      <w:pPr>
        <w:pStyle w:val="Listaszerbekezds"/>
        <w:numPr>
          <w:ilvl w:val="0"/>
          <w:numId w:val="1"/>
        </w:numPr>
        <w:rPr>
          <w:ins w:id="68" w:author="Training" w:date="2017-12-19T16:24:00Z"/>
        </w:rPr>
      </w:pPr>
      <w:proofErr w:type="spellStart"/>
      <w:r>
        <w:t>Fejér-Hermite</w:t>
      </w:r>
      <w:proofErr w:type="spellEnd"/>
      <w:r>
        <w:t xml:space="preserve"> lépcsős parabola:</w:t>
      </w:r>
      <w:r>
        <w:br/>
      </w:r>
      <m:oMath>
        <m:sSub>
          <m:sSubPr>
            <m:ctrlPr>
              <w:ins w:id="69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 (i=0</m:t>
        </m:r>
        <w:proofErr w:type="gramStart"/>
        <m:r>
          <w:rPr>
            <w:rFonts w:ascii="Cambria Math" w:hAnsi="Cambria Math"/>
          </w:rPr>
          <m:t>,…,</m:t>
        </m:r>
        <w:proofErr w:type="gramEnd"/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és </w:t>
      </w:r>
      <m:oMath>
        <m:sSubSup>
          <m:sSubSupPr>
            <m:ctrlPr>
              <w:ins w:id="70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>
            <m:d>
              <m:dPr>
                <m:ctrlPr>
                  <w:ins w:id="7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=f'(</m:t>
        </m:r>
        <m:sSub>
          <m:sSubPr>
            <m:ctrlPr>
              <w:ins w:id="72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  <w:r w:rsidR="00137D56">
        <w:br/>
      </w:r>
    </w:p>
    <w:p w:rsidR="00137D56" w:rsidRDefault="002E0F71" w:rsidP="002E0F71">
      <w:pPr>
        <w:pStyle w:val="Cmsor2"/>
      </w:pPr>
      <w:r>
        <w:lastRenderedPageBreak/>
        <w:t>Érdekesség:</w:t>
      </w:r>
    </w:p>
    <w:p w:rsidR="002E0F71" w:rsidRDefault="002E0F71" w:rsidP="002E0F71">
      <w:pPr>
        <w:rPr>
          <w:rFonts w:eastAsiaTheme="minorEastAsia"/>
        </w:rPr>
      </w:pPr>
      <w:r>
        <w:t xml:space="preserve">Ha veszünk egy </w:t>
      </w:r>
      <m:oMath>
        <m:sSub>
          <m:sSubPr>
            <m:ctrlPr>
              <w:ins w:id="73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alappontot </w:t>
      </w:r>
      <m:oMath>
        <m:sSub>
          <m:sSubPr>
            <m:ctrlPr>
              <w:ins w:id="74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 xml:space="preserve"> multiplicitással akkor </w:t>
      </w:r>
      <m:oMath>
        <m:sSub>
          <m:sSubPr>
            <m:ctrlPr>
              <w:ins w:id="75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megegyezik a függvény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pont körüli n-ed fokú Taylor-polinomjával. </w:t>
      </w:r>
    </w:p>
    <w:p w:rsidR="002B5D75" w:rsidRDefault="002B5D75" w:rsidP="002B5D75">
      <w:pPr>
        <w:pStyle w:val="Cmsor2"/>
      </w:pPr>
      <w:r>
        <w:t>Röviden összefoglalva:</w:t>
      </w:r>
    </w:p>
    <w:p w:rsidR="002B5D75" w:rsidRPr="002B5D75" w:rsidRDefault="002B5D75" w:rsidP="002B5D75">
      <w:r>
        <w:t xml:space="preserve">A </w:t>
      </w:r>
      <w:proofErr w:type="spellStart"/>
      <w:r>
        <w:t>Hermite-féle</w:t>
      </w:r>
      <w:proofErr w:type="spellEnd"/>
      <w:r>
        <w:t xml:space="preserve"> interpolációt azért vezettük </w:t>
      </w:r>
      <w:proofErr w:type="gramStart"/>
      <w:r>
        <w:t>be</w:t>
      </w:r>
      <w:proofErr w:type="gramEnd"/>
      <w:r>
        <w:t xml:space="preserve"> mert szeretnénk ha az interpolációs polinomunk megfelelne bizonyos geometriai feltételeknek. Maga a sz</w:t>
      </w:r>
      <w:bookmarkStart w:id="76" w:name="_GoBack"/>
      <w:bookmarkEnd w:id="76"/>
      <w:r>
        <w:t xml:space="preserve">ámolás nem túl bonyolult, csupán minden alappontot a megfelelő multiplicitással kell venni, és így felírni az osztott differencia táblázatot majd abból a </w:t>
      </w:r>
      <w:proofErr w:type="spellStart"/>
      <w:r>
        <w:t>Hermite-féle</w:t>
      </w:r>
      <w:proofErr w:type="spellEnd"/>
      <w:r>
        <w:t xml:space="preserve"> interpolációs polinomot hasonlóan</w:t>
      </w:r>
      <w:r w:rsidR="00513873">
        <w:t>,</w:t>
      </w:r>
      <w:r>
        <w:t xml:space="preserve"> mint a Newton-félét. </w:t>
      </w:r>
    </w:p>
    <w:sectPr w:rsidR="002B5D75" w:rsidRPr="002B5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20025"/>
    <w:multiLevelType w:val="hybridMultilevel"/>
    <w:tmpl w:val="7D3AC1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aining">
    <w15:presenceInfo w15:providerId="None" w15:userId="Tra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C"/>
    <w:rsid w:val="00023559"/>
    <w:rsid w:val="00117543"/>
    <w:rsid w:val="00127934"/>
    <w:rsid w:val="00137D56"/>
    <w:rsid w:val="001D0379"/>
    <w:rsid w:val="002B5D75"/>
    <w:rsid w:val="002E0F71"/>
    <w:rsid w:val="00513873"/>
    <w:rsid w:val="007A3DB9"/>
    <w:rsid w:val="00831303"/>
    <w:rsid w:val="009B46D7"/>
    <w:rsid w:val="00A21EAD"/>
    <w:rsid w:val="00AE5F08"/>
    <w:rsid w:val="00B47113"/>
    <w:rsid w:val="00CA78DC"/>
    <w:rsid w:val="00F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149EE-8B22-4784-84D6-F6346CE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13873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3DB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3D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3DB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3DB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7A3DB9"/>
    <w:rPr>
      <w:color w:val="808080"/>
    </w:rPr>
  </w:style>
  <w:style w:type="paragraph" w:styleId="Listaszerbekezds">
    <w:name w:val="List Paragraph"/>
    <w:basedOn w:val="Norml"/>
    <w:uiPriority w:val="34"/>
    <w:qFormat/>
    <w:rsid w:val="0013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2017-12-20T12:04:00Z</dcterms:created>
  <dcterms:modified xsi:type="dcterms:W3CDTF">2017-12-20T12:05:00Z</dcterms:modified>
</cp:coreProperties>
</file>