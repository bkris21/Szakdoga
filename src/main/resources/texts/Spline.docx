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94" w:rsidRDefault="00B50119" w:rsidP="00B50119">
      <w:pPr>
        <w:pStyle w:val="Cmsor2"/>
        <w:jc w:val="center"/>
      </w:pPr>
      <w:r>
        <w:t>Spline-interpoláció</w:t>
      </w:r>
    </w:p>
    <w:p w:rsidR="00B50119" w:rsidRDefault="001711A2" w:rsidP="001711A2">
      <w:pPr>
        <w:pStyle w:val="Cmsor2"/>
      </w:pPr>
      <w:r>
        <w:t>Motiváció:</w:t>
      </w:r>
    </w:p>
    <w:p w:rsidR="001711A2" w:rsidRDefault="001711A2" w:rsidP="001711A2">
      <w:pPr>
        <w:rPr>
          <w:rFonts w:eastAsiaTheme="minorEastAsia"/>
        </w:rPr>
      </w:pPr>
      <w:r>
        <w:t xml:space="preserve">Eddig </w:t>
      </w:r>
      <m:oMath>
        <m:r>
          <w:rPr>
            <w:rFonts w:ascii="Cambria Math" w:hAnsi="Cambria Math"/>
          </w:rPr>
          <m:t>n+1</m:t>
        </m:r>
      </m:oMath>
      <w:r>
        <w:rPr>
          <w:rFonts w:eastAsiaTheme="minorEastAsia"/>
        </w:rPr>
        <w:t xml:space="preserve"> alappontra illesztettünk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-ed fokú interpolációs polinomot. Most minden </w:t>
      </w:r>
      <m:oMath>
        <m:sSub>
          <m:sSubPr>
            <m:ctrlPr>
              <w:ins w:id="0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=[</m:t>
        </m:r>
        <m:sSub>
          <m:sSubPr>
            <m:ctrlPr>
              <w:ins w:id="1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ins w:id="2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részintervallumon illesztünk egy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-ed fokú polinomot. </w:t>
      </w:r>
    </w:p>
    <w:p w:rsidR="001711A2" w:rsidRDefault="001711A2" w:rsidP="001711A2">
      <w:pPr>
        <w:rPr>
          <w:rFonts w:eastAsiaTheme="minorEastAsia"/>
        </w:rPr>
      </w:pPr>
      <w:r>
        <w:rPr>
          <w:rFonts w:eastAsiaTheme="minorEastAsia"/>
        </w:rPr>
        <w:t>Előny: Gyorsabban számolható.</w:t>
      </w:r>
    </w:p>
    <w:p w:rsidR="001711A2" w:rsidRDefault="006E5817" w:rsidP="001711A2">
      <w:pPr>
        <w:pStyle w:val="Cmsor2"/>
      </w:pPr>
      <w:r>
        <w:t>Interpolációs s</w:t>
      </w:r>
      <w:r w:rsidR="001711A2">
        <w:t>pline definíció:</w:t>
      </w:r>
    </w:p>
    <w:p w:rsidR="0045452E" w:rsidRDefault="0045452E" w:rsidP="0045452E">
      <w:pPr>
        <w:rPr>
          <w:rFonts w:eastAsiaTheme="minorEastAsia"/>
        </w:rPr>
      </w:pPr>
      <w:r>
        <w:rPr>
          <w:rFonts w:eastAsiaTheme="minorEastAsia"/>
        </w:rPr>
        <w:t xml:space="preserve">Legyen adott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,…,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az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intervallum egy felosztása ahol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∈N.</m:t>
        </m:r>
      </m:oMath>
      <w:r>
        <w:rPr>
          <w:rFonts w:eastAsiaTheme="minorEastAsia"/>
        </w:rPr>
        <w:t xml:space="preserve"> Az </w:t>
      </w:r>
      <m:oMath>
        <m:r>
          <w:rPr>
            <w:rFonts w:ascii="Cambria Math" w:eastAsiaTheme="minorEastAsia" w:hAnsi="Cambria Math"/>
          </w:rPr>
          <m:t>s: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 xml:space="preserve">→R, </m:t>
        </m:r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-edfokú spline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-re vonatkozóan ha,</w:t>
      </w:r>
    </w:p>
    <w:p w:rsidR="0045452E" w:rsidRDefault="0045452E" w:rsidP="0045452E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|[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, azaz két szomszédos osztópont közötti intervallumon</w:t>
      </w:r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-edfokú polinom.</w:t>
      </w:r>
    </w:p>
    <w:p w:rsidR="006E5817" w:rsidRDefault="0045452E" w:rsidP="006E5817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∁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</m:sup>
        </m:sSup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, tehát a teljes intervallumon </w:t>
      </w:r>
      <m:oMath>
        <m:r>
          <w:rPr>
            <w:rFonts w:ascii="Cambria Math" w:eastAsiaTheme="minorEastAsia" w:hAnsi="Cambria Math"/>
          </w:rPr>
          <m:t>(l-1)</m:t>
        </m:r>
      </m:oMath>
      <w:r>
        <w:rPr>
          <w:rFonts w:eastAsiaTheme="minorEastAsia"/>
        </w:rPr>
        <w:t>-szer folytonosan differenciálható.</w:t>
      </w:r>
    </w:p>
    <w:p w:rsidR="0045452E" w:rsidRDefault="0045452E" w:rsidP="006E5817">
      <w:pPr>
        <w:pStyle w:val="Listaszerbekezds"/>
        <w:numPr>
          <w:ilvl w:val="0"/>
          <w:numId w:val="1"/>
        </w:num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ins w:id="3" w:author="Unknown" w:date="2017-12-20T11:55:00Z">
                <w:rPr>
                  <w:rFonts w:ascii="Cambria Math" w:hAnsi="Cambria Math"/>
                </w:rPr>
              </w:ins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] </m:t>
            </m:r>
          </m:sub>
        </m:sSub>
      </m:oMath>
      <w:r w:rsidR="006E5817">
        <w:rPr>
          <w:rFonts w:eastAsiaTheme="minorEastAsia"/>
        </w:rPr>
        <w:t xml:space="preserve">, ekkor </w:t>
      </w:r>
      <m:oMath>
        <m:sSub>
          <m:sSubPr>
            <m:ctrlPr>
              <w:ins w:id="4" w:author="Unknown" w:date="2017-12-20T11:55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6E5817">
        <w:rPr>
          <w:rFonts w:eastAsiaTheme="minorEastAsia"/>
        </w:rPr>
        <w:t xml:space="preserve"> egy interpolációs spline, ha </w:t>
      </w:r>
      <m:oMath>
        <m:sSub>
          <m:sSubPr>
            <m:ctrlPr>
              <w:ins w:id="5" w:author="Unknown" w:date="2017-12-20T11:55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ins w:id="6" w:author="Training" w:date="2017-12-20T13:08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6E5817" w:rsidRDefault="006E5817" w:rsidP="006E5817">
      <w:pPr>
        <w:pStyle w:val="Cmsor2"/>
        <w:rPr>
          <w:rFonts w:eastAsiaTheme="minorEastAsia"/>
        </w:rPr>
      </w:pPr>
      <w:r>
        <w:rPr>
          <w:rFonts w:eastAsiaTheme="minorEastAsia"/>
        </w:rPr>
        <w:t>Másodfokú Spline-ok lokális bázisban</w:t>
      </w:r>
    </w:p>
    <w:p w:rsidR="006E5817" w:rsidRDefault="006E5817" w:rsidP="006E5817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a≤</m:t>
        </m:r>
        <m:sSub>
          <m:sSubPr>
            <m:ctrlPr>
              <w:ins w:id="7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ins w:id="8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 &lt;</m:t>
        </m:r>
        <m:sSub>
          <m:sSubPr>
            <m:ctrlPr>
              <w:ins w:id="9" w:author="Training" w:date="2017-12-20T12:02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≤b</m:t>
        </m:r>
      </m:oMath>
      <w:r>
        <w:rPr>
          <w:rFonts w:eastAsiaTheme="minorEastAsia"/>
        </w:rPr>
        <w:t>, ekkor</w:t>
      </w:r>
    </w:p>
    <w:p w:rsidR="006E5817" w:rsidRPr="006E5817" w:rsidRDefault="006E5817" w:rsidP="006E5817">
      <w:pPr>
        <w:rPr>
          <w:ins w:id="10" w:author="Training" w:date="2017-12-19T16:24:00Z"/>
        </w:rPr>
      </w:pPr>
      <m:oMathPara>
        <m:oMath>
          <m:sSub>
            <m:sSubPr>
              <m:ctrlPr>
                <w:ins w:id="11" w:author="Unknown" w:date="2017-12-20T11:55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{"/>
              <m:endChr m:val=""/>
              <m:ctrlPr>
                <w:ins w:id="12" w:author="Unknown" w:date="2017-12-20T11:59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eqArr>
                <m:eqArrPr>
                  <m:ctrlPr>
                    <w:ins w:id="13" w:author="Unknown" w:date="2017-12-20T11:59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eqArrPr>
                <m:e>
                  <m:sSub>
                    <m:sSubPr>
                      <m:ctrlPr>
                        <w:ins w:id="14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ins w:id="15" w:author="Training" w:date="2017-12-20T13:09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ins w:id="16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(0)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ins w:id="17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ins w:id="18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(0)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ins w:id="19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ins w:id="20" w:author="Training" w:date="2017-12-20T13:11:00Z">
                              <w:rPr>
                                <w:rFonts w:ascii="Cambria Math" w:eastAsiaTheme="minorEastAsia" w:hAnsi="Cambria Math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x∈</m:t>
                  </m:r>
                  <m:sSub>
                    <m:sSubPr>
                      <m:ctrlPr>
                        <w:ins w:id="21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sSub>
                    <m:sSubPr>
                      <m:ctrlPr>
                        <w:ins w:id="22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ins w:id="23" w:author="Training" w:date="2017-12-20T13:09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 </m:t>
                  </m:r>
                  <m:sSup>
                    <m:sSupPr>
                      <m:ctrlPr>
                        <w:ins w:id="24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(n-1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ins w:id="25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ins w:id="26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(n-1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x+ </m:t>
                  </m:r>
                  <m:sSup>
                    <m:sSupPr>
                      <m:ctrlPr>
                        <w:ins w:id="27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(n-1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b>
                    <m:sSubPr>
                      <m:ctrlPr>
                        <w:ins w:id="28" w:author="Unknown" w:date="2017-12-20T11:5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:rsidR="001711A2" w:rsidRDefault="006E5817" w:rsidP="001711A2">
      <w:r>
        <w:t xml:space="preserve">A másodfokú Spline felírásához 1 feltétel még hiányzik, ez az úgynevezett peremfeltétel: </w:t>
      </w:r>
    </w:p>
    <w:p w:rsidR="006E5817" w:rsidRPr="006E5817" w:rsidRDefault="006E5817" w:rsidP="001711A2">
      <w:pPr>
        <w:rPr>
          <w:rFonts w:eastAsiaTheme="minorEastAsia"/>
        </w:rPr>
      </w:pPr>
      <m:oMathPara>
        <m:oMath>
          <m:sSubSup>
            <m:sSubSupPr>
              <m:ctrlPr>
                <w:ins w:id="29" w:author="Training" w:date="2017-12-20T13:13:00Z">
                  <w:rPr>
                    <w:rFonts w:ascii="Cambria Math" w:eastAsiaTheme="minorEastAsia" w:hAnsi="Cambria Math"/>
                    <w:i/>
                  </w:rPr>
                </w:ins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ins w:id="30" w:author="Training" w:date="2017-12-20T13:13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31" w:author="Training" w:date="2017-12-20T12:02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ins w:id="32" w:author="Training" w:date="2017-12-20T13:13:00Z">
                  <w:rPr>
                    <w:rFonts w:ascii="Cambria Math" w:hAnsi="Cambria Math"/>
                    <w:i/>
                  </w:rPr>
                </w:ins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ins w:id="33" w:author="Training" w:date="2017-12-20T13:14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ins w:id="34" w:author="Training" w:date="2017-12-20T13:14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35" w:author="Training" w:date="2017-12-20T12:02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=f'(</m:t>
          </m:r>
          <m:sSub>
            <m:sSubPr>
              <m:ctrlPr>
                <w:ins w:id="36" w:author="Training" w:date="2017-12-20T12:02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E5817" w:rsidRDefault="006E5817" w:rsidP="001711A2">
      <w:pPr>
        <w:rPr>
          <w:rFonts w:eastAsiaTheme="minorEastAsia"/>
        </w:rPr>
      </w:pPr>
      <w:r>
        <w:rPr>
          <w:rFonts w:eastAsiaTheme="minorEastAsia"/>
        </w:rPr>
        <w:t>Egy ilyen peremfeltételt szükséges megadnunk a másodfokú spline felírásához.</w:t>
      </w:r>
    </w:p>
    <w:p w:rsidR="006E5817" w:rsidRDefault="006E5817" w:rsidP="006E5817">
      <w:pPr>
        <w:pStyle w:val="Cmsor2"/>
      </w:pPr>
      <w:r>
        <w:t>Másodfokú Spline felírása Hermite-féle interpolációs polinomokkal:</w:t>
      </w:r>
    </w:p>
    <w:p w:rsidR="006E5817" w:rsidRDefault="006E5817" w:rsidP="006E5817">
      <w:pPr>
        <w:rPr>
          <w:rFonts w:eastAsiaTheme="minorEastAsia"/>
        </w:rPr>
      </w:pPr>
      <w:r>
        <w:rPr>
          <w:rFonts w:eastAsiaTheme="minorEastAsia"/>
        </w:rPr>
        <w:t>És most nézzük meg a másodfokú spline előállításának algoritmusát. Ismét adottak az alappont-</w:t>
      </w:r>
      <w:r>
        <w:rPr>
          <w:rFonts w:eastAsiaTheme="minorEastAsia"/>
        </w:rPr>
        <w:t xml:space="preserve">érték párok és ezekhez keressünk egy másodfokú </w:t>
      </w:r>
      <w:r>
        <w:rPr>
          <w:rFonts w:eastAsiaTheme="minorEastAsia"/>
        </w:rPr>
        <w:t>spline függvényt.</w:t>
      </w:r>
    </w:p>
    <w:p w:rsidR="006E5817" w:rsidRDefault="006E5817" w:rsidP="006E581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Perem feltétel: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. </w:t>
      </w:r>
    </w:p>
    <w:p w:rsidR="006E5817" w:rsidRDefault="006E5817" w:rsidP="006E5817">
      <w:pPr>
        <w:rPr>
          <w:rFonts w:eastAsiaTheme="minorEastAsia"/>
        </w:rPr>
      </w:pPr>
      <w:r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szakaszon Hermite-interpolációval előállíthatjuk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másodfokú polinomot, amely megfelel a feltételeinknek. Az így megadott polinomnak kiszámoljuk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pontbeli deriváltját, és így a következő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intervallumon is fel tudjuk írni a Hermite-interpolációs polinomot, majd ezt a módszert rekurzívan alkalmazva az egész spline függvényt.</w:t>
      </w:r>
    </w:p>
    <w:p w:rsidR="004237C6" w:rsidRDefault="004237C6" w:rsidP="004237C6">
      <w:pPr>
        <w:pStyle w:val="Cmsor2"/>
      </w:pPr>
      <w:r>
        <w:lastRenderedPageBreak/>
        <w:t>Röviden összefoglalva:</w:t>
      </w:r>
    </w:p>
    <w:p w:rsidR="004237C6" w:rsidRPr="004237C6" w:rsidRDefault="004237C6" w:rsidP="004237C6">
      <w:r>
        <w:t>A spline tulajdonképpen nem más mint inter</w:t>
      </w:r>
      <w:r w:rsidR="00FB10E8">
        <w:t xml:space="preserve">erpolációs polinomok halmaza egy adott intervallumon. Mindig csak két alappontra illesztünk egy </w:t>
      </w:r>
      <m:oMath>
        <m:r>
          <w:rPr>
            <w:rFonts w:ascii="Cambria Math" w:hAnsi="Cambria Math"/>
          </w:rPr>
          <m:t>l</m:t>
        </m:r>
      </m:oMath>
      <w:r w:rsidR="00D60178">
        <w:rPr>
          <w:rFonts w:eastAsiaTheme="minorEastAsia"/>
        </w:rPr>
        <w:t>-ed fokú polinomot, ezt másodfokú spline esetén a legegyszerűbb Hermite-interpolációval megcsinálni, de természetesen a feltételekből fel tudunk írni egyenle</w:t>
      </w:r>
      <w:r w:rsidR="000A5C82">
        <w:rPr>
          <w:rFonts w:eastAsiaTheme="minorEastAsia"/>
        </w:rPr>
        <w:t>t</w:t>
      </w:r>
      <w:r w:rsidR="00D60178">
        <w:rPr>
          <w:rFonts w:eastAsiaTheme="minorEastAsia"/>
        </w:rPr>
        <w:t>rendszereket és Gauss- eliminációval</w:t>
      </w:r>
      <w:r w:rsidR="000A5C82">
        <w:rPr>
          <w:rFonts w:eastAsiaTheme="minorEastAsia"/>
        </w:rPr>
        <w:t xml:space="preserve"> is kiszámolhatjuk a megoldást ez minden esetben működik. </w:t>
      </w:r>
      <w:bookmarkStart w:id="37" w:name="_GoBack"/>
      <w:bookmarkEnd w:id="37"/>
    </w:p>
    <w:sectPr w:rsidR="004237C6" w:rsidRPr="00423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60E9E"/>
    <w:multiLevelType w:val="hybridMultilevel"/>
    <w:tmpl w:val="5CEC529E"/>
    <w:lvl w:ilvl="0" w:tplc="60702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aining">
    <w15:presenceInfo w15:providerId="None" w15:userId="Train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19"/>
    <w:rsid w:val="00023559"/>
    <w:rsid w:val="000A5C82"/>
    <w:rsid w:val="00117543"/>
    <w:rsid w:val="001711A2"/>
    <w:rsid w:val="001D0379"/>
    <w:rsid w:val="004237C6"/>
    <w:rsid w:val="0045452E"/>
    <w:rsid w:val="006E5817"/>
    <w:rsid w:val="00831303"/>
    <w:rsid w:val="009B46D7"/>
    <w:rsid w:val="00A21EAD"/>
    <w:rsid w:val="00B47113"/>
    <w:rsid w:val="00B50119"/>
    <w:rsid w:val="00BE6FA3"/>
    <w:rsid w:val="00D60178"/>
    <w:rsid w:val="00F14694"/>
    <w:rsid w:val="00FB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9D417-D9BC-4D7A-8221-AA85345D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E5817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5011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011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0119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50119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1711A2"/>
    <w:rPr>
      <w:color w:val="808080"/>
    </w:rPr>
  </w:style>
  <w:style w:type="paragraph" w:styleId="Listaszerbekezds">
    <w:name w:val="List Paragraph"/>
    <w:basedOn w:val="Norml"/>
    <w:uiPriority w:val="34"/>
    <w:qFormat/>
    <w:rsid w:val="0045452E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8</cp:revision>
  <dcterms:created xsi:type="dcterms:W3CDTF">2017-12-20T11:40:00Z</dcterms:created>
  <dcterms:modified xsi:type="dcterms:W3CDTF">2017-12-20T12:20:00Z</dcterms:modified>
</cp:coreProperties>
</file>